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846"/>
        <w:tblW w:w="0" w:type="auto"/>
        <w:tblLook w:val="04A0" w:firstRow="1" w:lastRow="0" w:firstColumn="1" w:lastColumn="0" w:noHBand="0" w:noVBand="1"/>
      </w:tblPr>
      <w:tblGrid>
        <w:gridCol w:w="1915"/>
        <w:gridCol w:w="1915"/>
        <w:gridCol w:w="1915"/>
        <w:gridCol w:w="3831"/>
      </w:tblGrid>
      <w:tr w:rsidR="00281B44" w:rsidRPr="003277EE" w:rsidTr="00F02237">
        <w:tc>
          <w:tcPr>
            <w:tcW w:w="1915" w:type="dxa"/>
          </w:tcPr>
          <w:p w:rsidR="00281B44" w:rsidRPr="003277EE" w:rsidRDefault="00C2572F" w:rsidP="00C2572F">
            <w:pPr>
              <w:rPr>
                <w:rFonts w:ascii="Arial" w:hAnsi="Arial" w:cs="Arial"/>
              </w:rPr>
            </w:pPr>
            <w:r>
              <w:rPr>
                <w:rFonts w:ascii="Arial" w:hAnsi="Arial" w:cs="Arial"/>
              </w:rPr>
              <w:t>Application</w:t>
            </w:r>
            <w:r w:rsidR="00097D23">
              <w:rPr>
                <w:rFonts w:ascii="Arial" w:hAnsi="Arial" w:cs="Arial"/>
              </w:rPr>
              <w:t xml:space="preserve"> : </w:t>
            </w:r>
            <w:r>
              <w:rPr>
                <w:rFonts w:ascii="Arial" w:hAnsi="Arial" w:cs="Arial"/>
              </w:rPr>
              <w:t>My School</w:t>
            </w:r>
            <w:r w:rsidR="000678CF" w:rsidRPr="003277EE">
              <w:rPr>
                <w:rFonts w:ascii="Arial" w:hAnsi="Arial" w:cs="Arial"/>
              </w:rPr>
              <w:t xml:space="preserve"> </w:t>
            </w:r>
          </w:p>
        </w:tc>
        <w:tc>
          <w:tcPr>
            <w:tcW w:w="1915" w:type="dxa"/>
          </w:tcPr>
          <w:p w:rsidR="00281B44" w:rsidRPr="003277EE" w:rsidRDefault="00B15A01" w:rsidP="00873DD3">
            <w:pPr>
              <w:rPr>
                <w:rFonts w:ascii="Arial" w:hAnsi="Arial" w:cs="Arial"/>
              </w:rPr>
            </w:pPr>
            <w:r w:rsidRPr="003277EE">
              <w:rPr>
                <w:rFonts w:ascii="Arial" w:hAnsi="Arial" w:cs="Arial"/>
              </w:rPr>
              <w:t>Rel</w:t>
            </w:r>
            <w:r w:rsidR="002E2216" w:rsidRPr="003277EE">
              <w:rPr>
                <w:rFonts w:ascii="Arial" w:hAnsi="Arial" w:cs="Arial"/>
              </w:rPr>
              <w:t>e</w:t>
            </w:r>
            <w:r w:rsidRPr="003277EE">
              <w:rPr>
                <w:rFonts w:ascii="Arial" w:hAnsi="Arial" w:cs="Arial"/>
              </w:rPr>
              <w:t xml:space="preserve">ase </w:t>
            </w:r>
            <w:r w:rsidR="007216A1" w:rsidRPr="003277EE">
              <w:rPr>
                <w:rFonts w:ascii="Arial" w:hAnsi="Arial" w:cs="Arial"/>
              </w:rPr>
              <w:t>Version</w:t>
            </w:r>
            <w:r w:rsidR="00FC1925" w:rsidRPr="003277EE">
              <w:rPr>
                <w:rFonts w:ascii="Arial" w:hAnsi="Arial" w:cs="Arial"/>
              </w:rPr>
              <w:t>:</w:t>
            </w:r>
            <w:r w:rsidR="004431C5">
              <w:rPr>
                <w:rFonts w:ascii="Arial" w:hAnsi="Arial" w:cs="Arial"/>
              </w:rPr>
              <w:t xml:space="preserve"> </w:t>
            </w:r>
            <w:r w:rsidR="00873DD3">
              <w:rPr>
                <w:rFonts w:ascii="Arial" w:hAnsi="Arial" w:cs="Arial"/>
              </w:rPr>
              <w:t>1.0</w:t>
            </w:r>
            <w:r w:rsidR="00C21E42" w:rsidRPr="003277EE">
              <w:rPr>
                <w:rFonts w:ascii="Arial" w:hAnsi="Arial" w:cs="Arial"/>
              </w:rPr>
              <w:t xml:space="preserve"> </w:t>
            </w:r>
          </w:p>
        </w:tc>
        <w:tc>
          <w:tcPr>
            <w:tcW w:w="1915" w:type="dxa"/>
          </w:tcPr>
          <w:p w:rsidR="00281B44" w:rsidRPr="003277EE" w:rsidRDefault="00D77FAC" w:rsidP="00CE6197">
            <w:pPr>
              <w:rPr>
                <w:rFonts w:ascii="Arial" w:hAnsi="Arial" w:cs="Arial"/>
              </w:rPr>
            </w:pPr>
            <w:r w:rsidRPr="003277EE">
              <w:rPr>
                <w:rFonts w:ascii="Arial" w:hAnsi="Arial" w:cs="Arial"/>
              </w:rPr>
              <w:t xml:space="preserve">Document </w:t>
            </w:r>
            <w:r w:rsidR="00FC1925" w:rsidRPr="003277EE">
              <w:rPr>
                <w:rFonts w:ascii="Arial" w:hAnsi="Arial" w:cs="Arial"/>
              </w:rPr>
              <w:t>Revision:</w:t>
            </w:r>
            <w:r w:rsidR="00044604" w:rsidRPr="003277EE">
              <w:rPr>
                <w:rFonts w:ascii="Arial" w:hAnsi="Arial" w:cs="Arial"/>
              </w:rPr>
              <w:t xml:space="preserve"> </w:t>
            </w:r>
            <w:r w:rsidR="003F5F6F">
              <w:rPr>
                <w:rFonts w:ascii="Arial" w:hAnsi="Arial" w:cs="Arial"/>
              </w:rPr>
              <w:t>0.</w:t>
            </w:r>
            <w:ins w:id="0" w:author="Accolite" w:date="2016-10-14T07:03:00Z">
              <w:r w:rsidR="003B7669">
                <w:rPr>
                  <w:rFonts w:ascii="Arial" w:hAnsi="Arial" w:cs="Arial"/>
                </w:rPr>
                <w:t>2</w:t>
              </w:r>
            </w:ins>
            <w:del w:id="1" w:author="Accolite" w:date="2016-10-14T07:03:00Z">
              <w:r w:rsidR="003F5F6F" w:rsidDel="003B7669">
                <w:rPr>
                  <w:rFonts w:ascii="Arial" w:hAnsi="Arial" w:cs="Arial"/>
                </w:rPr>
                <w:delText>1</w:delText>
              </w:r>
            </w:del>
          </w:p>
        </w:tc>
        <w:tc>
          <w:tcPr>
            <w:tcW w:w="3831" w:type="dxa"/>
            <w:vMerge w:val="restart"/>
          </w:tcPr>
          <w:p w:rsidR="00281B44" w:rsidRPr="003277EE" w:rsidRDefault="00281B44" w:rsidP="00F02237">
            <w:pPr>
              <w:rPr>
                <w:rFonts w:ascii="Arial" w:hAnsi="Arial" w:cs="Arial"/>
              </w:rPr>
            </w:pPr>
          </w:p>
        </w:tc>
      </w:tr>
      <w:tr w:rsidR="00281B44" w:rsidRPr="003277EE" w:rsidTr="00F02237">
        <w:tc>
          <w:tcPr>
            <w:tcW w:w="5745" w:type="dxa"/>
            <w:gridSpan w:val="3"/>
          </w:tcPr>
          <w:p w:rsidR="00281B44" w:rsidRPr="003277EE" w:rsidRDefault="00E462D7" w:rsidP="00E767DD">
            <w:pPr>
              <w:rPr>
                <w:rFonts w:ascii="Arial" w:hAnsi="Arial" w:cs="Arial"/>
              </w:rPr>
            </w:pPr>
            <w:r>
              <w:rPr>
                <w:rFonts w:ascii="Arial" w:hAnsi="Arial" w:cs="Arial"/>
              </w:rPr>
              <w:t>Last updated d</w:t>
            </w:r>
            <w:r w:rsidR="007216A1" w:rsidRPr="003277EE">
              <w:rPr>
                <w:rFonts w:ascii="Arial" w:hAnsi="Arial" w:cs="Arial"/>
              </w:rPr>
              <w:t xml:space="preserve">ate : </w:t>
            </w:r>
            <w:del w:id="2" w:author="Accolite" w:date="2016-10-14T07:03:00Z">
              <w:r w:rsidR="00E955FB" w:rsidDel="00E767DD">
                <w:rPr>
                  <w:rFonts w:ascii="Arial" w:hAnsi="Arial" w:cs="Arial"/>
                </w:rPr>
                <w:delText>1</w:delText>
              </w:r>
              <w:r w:rsidR="00451870" w:rsidDel="00E767DD">
                <w:rPr>
                  <w:rFonts w:ascii="Arial" w:hAnsi="Arial" w:cs="Arial"/>
                </w:rPr>
                <w:delText xml:space="preserve">0 </w:delText>
              </w:r>
            </w:del>
            <w:ins w:id="3" w:author="Accolite" w:date="2016-10-14T07:03:00Z">
              <w:r w:rsidR="00E767DD">
                <w:rPr>
                  <w:rFonts w:ascii="Arial" w:hAnsi="Arial" w:cs="Arial"/>
                </w:rPr>
                <w:t>1</w:t>
              </w:r>
              <w:r w:rsidR="00E767DD">
                <w:rPr>
                  <w:rFonts w:ascii="Arial" w:hAnsi="Arial" w:cs="Arial"/>
                </w:rPr>
                <w:t>4</w:t>
              </w:r>
              <w:r w:rsidR="00E767DD">
                <w:rPr>
                  <w:rFonts w:ascii="Arial" w:hAnsi="Arial" w:cs="Arial"/>
                </w:rPr>
                <w:t xml:space="preserve"> </w:t>
              </w:r>
            </w:ins>
            <w:r w:rsidR="00451870">
              <w:rPr>
                <w:rFonts w:ascii="Arial" w:hAnsi="Arial" w:cs="Arial"/>
              </w:rPr>
              <w:t>Oct</w:t>
            </w:r>
            <w:r w:rsidR="00E955FB">
              <w:rPr>
                <w:rFonts w:ascii="Arial" w:hAnsi="Arial" w:cs="Arial"/>
              </w:rPr>
              <w:t>, 2016</w:t>
            </w:r>
          </w:p>
        </w:tc>
        <w:tc>
          <w:tcPr>
            <w:tcW w:w="3831" w:type="dxa"/>
            <w:vMerge/>
          </w:tcPr>
          <w:p w:rsidR="00281B44" w:rsidRPr="003277EE" w:rsidRDefault="00281B44" w:rsidP="00F02237">
            <w:pPr>
              <w:rPr>
                <w:rFonts w:ascii="Arial" w:hAnsi="Arial" w:cs="Arial"/>
              </w:rPr>
            </w:pPr>
          </w:p>
        </w:tc>
      </w:tr>
      <w:tr w:rsidR="00281B44" w:rsidRPr="003277EE" w:rsidTr="00F02237">
        <w:tc>
          <w:tcPr>
            <w:tcW w:w="5745" w:type="dxa"/>
            <w:gridSpan w:val="3"/>
          </w:tcPr>
          <w:p w:rsidR="00281B44" w:rsidRPr="003277EE" w:rsidRDefault="00716C6B" w:rsidP="00F02237">
            <w:pPr>
              <w:rPr>
                <w:rFonts w:ascii="Arial" w:hAnsi="Arial" w:cs="Arial"/>
              </w:rPr>
            </w:pPr>
            <w:r w:rsidRPr="003277EE">
              <w:rPr>
                <w:rFonts w:ascii="Arial" w:hAnsi="Arial" w:cs="Arial"/>
              </w:rPr>
              <w:t xml:space="preserve">Author : </w:t>
            </w:r>
            <w:r w:rsidR="00D74350">
              <w:rPr>
                <w:rFonts w:ascii="Arial" w:hAnsi="Arial" w:cs="Arial"/>
              </w:rPr>
              <w:t>Zakir Ahmed</w:t>
            </w:r>
          </w:p>
        </w:tc>
        <w:tc>
          <w:tcPr>
            <w:tcW w:w="3831" w:type="dxa"/>
            <w:vMerge/>
          </w:tcPr>
          <w:p w:rsidR="00281B44" w:rsidRPr="003277EE" w:rsidRDefault="00281B44" w:rsidP="00D179E2">
            <w:pPr>
              <w:jc w:val="center"/>
              <w:rPr>
                <w:rFonts w:ascii="Arial" w:hAnsi="Arial" w:cs="Arial"/>
              </w:rPr>
            </w:pPr>
          </w:p>
        </w:tc>
      </w:tr>
      <w:tr w:rsidR="00C642BC" w:rsidRPr="003277EE" w:rsidTr="00F02237">
        <w:trPr>
          <w:trHeight w:val="6530"/>
        </w:trPr>
        <w:tc>
          <w:tcPr>
            <w:tcW w:w="9576" w:type="dxa"/>
            <w:gridSpan w:val="4"/>
          </w:tcPr>
          <w:p w:rsidR="00C642BC" w:rsidRPr="003277EE" w:rsidRDefault="00A66CE2" w:rsidP="0025280E">
            <w:pPr>
              <w:jc w:val="center"/>
              <w:rPr>
                <w:rFonts w:ascii="Arial" w:hAnsi="Arial" w:cs="Arial"/>
                <w:sz w:val="56"/>
                <w:szCs w:val="56"/>
              </w:rPr>
            </w:pPr>
            <w:r>
              <w:rPr>
                <w:rFonts w:ascii="Arial" w:hAnsi="Arial" w:cs="Arial"/>
                <w:sz w:val="56"/>
                <w:szCs w:val="56"/>
              </w:rPr>
              <w:t>My School – Requirement Specification</w:t>
            </w:r>
          </w:p>
        </w:tc>
      </w:tr>
      <w:tr w:rsidR="002B7634" w:rsidRPr="003277EE" w:rsidTr="002E257F">
        <w:trPr>
          <w:trHeight w:val="4040"/>
        </w:trPr>
        <w:tc>
          <w:tcPr>
            <w:tcW w:w="5745" w:type="dxa"/>
            <w:gridSpan w:val="3"/>
          </w:tcPr>
          <w:p w:rsidR="002B7634" w:rsidRDefault="00F35466" w:rsidP="00774692">
            <w:pPr>
              <w:rPr>
                <w:rFonts w:ascii="Arial" w:hAnsi="Arial" w:cs="Arial"/>
              </w:rPr>
            </w:pPr>
            <w:r w:rsidRPr="003277EE">
              <w:rPr>
                <w:rFonts w:ascii="Arial" w:hAnsi="Arial" w:cs="Arial"/>
              </w:rPr>
              <w:t xml:space="preserve">Company </w:t>
            </w:r>
            <w:r w:rsidR="00D95282">
              <w:rPr>
                <w:rFonts w:ascii="Arial" w:hAnsi="Arial" w:cs="Arial"/>
              </w:rPr>
              <w:t>and brief information :</w:t>
            </w:r>
          </w:p>
          <w:p w:rsidR="00A136E1" w:rsidRPr="003277EE" w:rsidRDefault="00A136E1" w:rsidP="00774692">
            <w:pPr>
              <w:rPr>
                <w:rFonts w:ascii="Arial" w:hAnsi="Arial" w:cs="Arial"/>
              </w:rPr>
            </w:pPr>
            <w:r>
              <w:rPr>
                <w:rFonts w:ascii="Arial" w:hAnsi="Arial" w:cs="Arial"/>
              </w:rPr>
              <w:t>Accolite is one of the fast growing companies in the IT consulting space using the latest cutting edge technologies.</w:t>
            </w:r>
          </w:p>
        </w:tc>
        <w:tc>
          <w:tcPr>
            <w:tcW w:w="3831" w:type="dxa"/>
          </w:tcPr>
          <w:p w:rsidR="002B7634" w:rsidRPr="003277EE" w:rsidRDefault="002D276C" w:rsidP="00F02237">
            <w:pPr>
              <w:rPr>
                <w:rFonts w:ascii="Arial" w:hAnsi="Arial" w:cs="Arial"/>
              </w:rPr>
            </w:pPr>
            <w:r w:rsidRPr="003277EE">
              <w:rPr>
                <w:rFonts w:ascii="Arial" w:hAnsi="Arial" w:cs="Arial"/>
              </w:rPr>
              <w:t>Company Link</w:t>
            </w:r>
            <w:r w:rsidR="00A40E0F">
              <w:rPr>
                <w:rFonts w:ascii="Arial" w:hAnsi="Arial" w:cs="Arial"/>
              </w:rPr>
              <w:t>s and references</w:t>
            </w:r>
            <w:r w:rsidR="002A6B45">
              <w:rPr>
                <w:rFonts w:ascii="Arial" w:hAnsi="Arial" w:cs="Arial"/>
              </w:rPr>
              <w:t xml:space="preserve"> :</w:t>
            </w:r>
          </w:p>
        </w:tc>
      </w:tr>
    </w:tbl>
    <w:p w:rsidR="00D646E9" w:rsidRPr="00E35ADD" w:rsidRDefault="0073158F" w:rsidP="00943037">
      <w:pPr>
        <w:rPr>
          <w:rFonts w:ascii="Arial" w:hAnsi="Arial" w:cs="Arial"/>
          <w:b/>
          <w:bCs/>
          <w:color w:val="002060"/>
        </w:rPr>
      </w:pPr>
      <w:r>
        <w:rPr>
          <w:rFonts w:ascii="Arial" w:hAnsi="Arial" w:cs="Arial"/>
          <w:noProof/>
          <w:color w:val="002060"/>
          <w:lang w:bidi="hi-IN"/>
        </w:rPr>
        <w:lastRenderedPageBreak/>
        <w:pict>
          <v:shapetype id="_x0000_t32" coordsize="21600,21600" o:spt="32" o:oned="t" path="m,l21600,21600e" filled="f">
            <v:path arrowok="t" fillok="f" o:connecttype="none"/>
            <o:lock v:ext="edit" shapetype="t"/>
          </v:shapetype>
          <v:shape id="_x0000_s1027" type="#_x0000_t32" style="position:absolute;margin-left:5.25pt;margin-top:14.5pt;width:461.25pt;height:.05pt;z-index:251654656;mso-position-horizontal-relative:text;mso-position-vertical-relative:text" o:connectortype="straight"/>
        </w:pict>
      </w:r>
      <w:r w:rsidR="00943037">
        <w:rPr>
          <w:rFonts w:ascii="Arial" w:hAnsi="Arial" w:cs="Arial"/>
          <w:color w:val="002060"/>
        </w:rPr>
        <w:t xml:space="preserve">  </w:t>
      </w:r>
      <w:r w:rsidR="006B6A04">
        <w:rPr>
          <w:rFonts w:ascii="Arial" w:hAnsi="Arial" w:cs="Arial"/>
          <w:b/>
          <w:bCs/>
          <w:color w:val="002060"/>
        </w:rPr>
        <w:t>DOCUMENT HISTORY</w:t>
      </w:r>
    </w:p>
    <w:p w:rsidR="00943037" w:rsidRDefault="00943037" w:rsidP="00943037">
      <w:pPr>
        <w:rPr>
          <w:rFonts w:ascii="Arial" w:hAnsi="Arial" w:cs="Arial"/>
          <w:color w:val="002060"/>
        </w:rPr>
      </w:pPr>
    </w:p>
    <w:p w:rsidR="003C6586" w:rsidRDefault="003C6586" w:rsidP="0013227E">
      <w:pPr>
        <w:pStyle w:val="ListParagraph"/>
        <w:numPr>
          <w:ilvl w:val="0"/>
          <w:numId w:val="2"/>
        </w:numPr>
        <w:rPr>
          <w:rFonts w:ascii="Arial" w:hAnsi="Arial" w:cs="Arial"/>
          <w:color w:val="002060"/>
        </w:rPr>
      </w:pPr>
      <w:r w:rsidRPr="003277EE">
        <w:rPr>
          <w:rFonts w:ascii="Arial" w:hAnsi="Arial" w:cs="Arial"/>
          <w:color w:val="002060"/>
        </w:rPr>
        <w:t>REVISION HISTORY</w:t>
      </w:r>
    </w:p>
    <w:p w:rsidR="003C6586" w:rsidRPr="00BA1A9A" w:rsidRDefault="003C6586" w:rsidP="003C6586">
      <w:pPr>
        <w:rPr>
          <w:rFonts w:ascii="Arial" w:hAnsi="Arial" w:cs="Arial"/>
          <w:color w:val="000000" w:themeColor="text1"/>
        </w:rPr>
      </w:pPr>
      <w:r>
        <w:rPr>
          <w:rFonts w:ascii="Arial" w:hAnsi="Arial" w:cs="Arial"/>
          <w:color w:val="002060"/>
        </w:rPr>
        <w:t xml:space="preserve">         </w:t>
      </w:r>
      <w:r>
        <w:rPr>
          <w:rFonts w:ascii="Arial" w:hAnsi="Arial" w:cs="Arial"/>
          <w:color w:val="000000" w:themeColor="text1"/>
        </w:rPr>
        <w:t>The list of revisions of the release document along with summary of changes delivered.</w:t>
      </w:r>
    </w:p>
    <w:tbl>
      <w:tblPr>
        <w:tblStyle w:val="TableGrid"/>
        <w:tblW w:w="0" w:type="auto"/>
        <w:tblInd w:w="720" w:type="dxa"/>
        <w:tblLook w:val="04A0" w:firstRow="1" w:lastRow="0" w:firstColumn="1" w:lastColumn="0" w:noHBand="0" w:noVBand="1"/>
      </w:tblPr>
      <w:tblGrid>
        <w:gridCol w:w="1908"/>
        <w:gridCol w:w="1620"/>
        <w:gridCol w:w="3510"/>
        <w:gridCol w:w="1818"/>
      </w:tblGrid>
      <w:tr w:rsidR="003C6586" w:rsidRPr="003277EE" w:rsidTr="007008FF">
        <w:tc>
          <w:tcPr>
            <w:tcW w:w="1908" w:type="dxa"/>
            <w:shd w:val="clear" w:color="auto" w:fill="BFBFBF" w:themeFill="background1" w:themeFillShade="BF"/>
          </w:tcPr>
          <w:p w:rsidR="003C6586" w:rsidRPr="003277EE" w:rsidRDefault="003C6586" w:rsidP="007008FF">
            <w:pPr>
              <w:pStyle w:val="ListParagraph"/>
              <w:ind w:left="0"/>
              <w:rPr>
                <w:rFonts w:ascii="Arial" w:hAnsi="Arial" w:cs="Arial"/>
              </w:rPr>
            </w:pPr>
            <w:r w:rsidRPr="003277EE">
              <w:rPr>
                <w:rFonts w:ascii="Arial" w:hAnsi="Arial" w:cs="Arial"/>
              </w:rPr>
              <w:t>Revision Number</w:t>
            </w:r>
          </w:p>
        </w:tc>
        <w:tc>
          <w:tcPr>
            <w:tcW w:w="1620" w:type="dxa"/>
            <w:shd w:val="clear" w:color="auto" w:fill="BFBFBF" w:themeFill="background1" w:themeFillShade="BF"/>
          </w:tcPr>
          <w:p w:rsidR="003C6586" w:rsidRPr="003277EE" w:rsidRDefault="003C6586" w:rsidP="007008FF">
            <w:pPr>
              <w:pStyle w:val="ListParagraph"/>
              <w:ind w:left="0"/>
              <w:rPr>
                <w:rFonts w:ascii="Arial" w:hAnsi="Arial" w:cs="Arial"/>
              </w:rPr>
            </w:pPr>
            <w:r w:rsidRPr="003277EE">
              <w:rPr>
                <w:rFonts w:ascii="Arial" w:hAnsi="Arial" w:cs="Arial"/>
              </w:rPr>
              <w:t>Revision Date</w:t>
            </w:r>
          </w:p>
        </w:tc>
        <w:tc>
          <w:tcPr>
            <w:tcW w:w="3510" w:type="dxa"/>
            <w:shd w:val="clear" w:color="auto" w:fill="BFBFBF" w:themeFill="background1" w:themeFillShade="BF"/>
          </w:tcPr>
          <w:p w:rsidR="003C6586" w:rsidRPr="003277EE" w:rsidRDefault="003C6586" w:rsidP="007008FF">
            <w:pPr>
              <w:pStyle w:val="ListParagraph"/>
              <w:ind w:left="0"/>
              <w:rPr>
                <w:rFonts w:ascii="Arial" w:hAnsi="Arial" w:cs="Arial"/>
              </w:rPr>
            </w:pPr>
            <w:r w:rsidRPr="003277EE">
              <w:rPr>
                <w:rFonts w:ascii="Arial" w:hAnsi="Arial" w:cs="Arial"/>
              </w:rPr>
              <w:t>Summary of Changes</w:t>
            </w:r>
          </w:p>
        </w:tc>
        <w:tc>
          <w:tcPr>
            <w:tcW w:w="1818" w:type="dxa"/>
            <w:shd w:val="clear" w:color="auto" w:fill="BFBFBF" w:themeFill="background1" w:themeFillShade="BF"/>
          </w:tcPr>
          <w:p w:rsidR="003C6586" w:rsidRPr="003277EE" w:rsidRDefault="003C6586" w:rsidP="007008FF">
            <w:pPr>
              <w:pStyle w:val="ListParagraph"/>
              <w:ind w:left="0"/>
              <w:rPr>
                <w:rFonts w:ascii="Arial" w:hAnsi="Arial" w:cs="Arial"/>
              </w:rPr>
            </w:pPr>
            <w:r w:rsidRPr="003277EE">
              <w:rPr>
                <w:rFonts w:ascii="Arial" w:hAnsi="Arial" w:cs="Arial"/>
              </w:rPr>
              <w:t>Author</w:t>
            </w:r>
          </w:p>
        </w:tc>
      </w:tr>
      <w:tr w:rsidR="003C6586" w:rsidRPr="003277EE" w:rsidTr="007008FF">
        <w:tc>
          <w:tcPr>
            <w:tcW w:w="1908" w:type="dxa"/>
          </w:tcPr>
          <w:p w:rsidR="003C6586" w:rsidRPr="003277EE" w:rsidRDefault="00E25F18" w:rsidP="007008FF">
            <w:pPr>
              <w:pStyle w:val="ListParagraph"/>
              <w:ind w:left="0"/>
              <w:rPr>
                <w:rFonts w:ascii="Arial" w:hAnsi="Arial" w:cs="Arial"/>
              </w:rPr>
            </w:pPr>
            <w:r>
              <w:rPr>
                <w:rFonts w:ascii="Arial" w:hAnsi="Arial" w:cs="Arial"/>
              </w:rPr>
              <w:t>0.1</w:t>
            </w:r>
          </w:p>
        </w:tc>
        <w:tc>
          <w:tcPr>
            <w:tcW w:w="1620" w:type="dxa"/>
          </w:tcPr>
          <w:p w:rsidR="003C6586" w:rsidRPr="003277EE" w:rsidRDefault="00636329" w:rsidP="007008FF">
            <w:pPr>
              <w:pStyle w:val="ListParagraph"/>
              <w:ind w:left="0"/>
              <w:rPr>
                <w:rFonts w:ascii="Arial" w:hAnsi="Arial" w:cs="Arial"/>
              </w:rPr>
            </w:pPr>
            <w:r>
              <w:rPr>
                <w:rFonts w:ascii="Arial" w:hAnsi="Arial" w:cs="Arial"/>
              </w:rPr>
              <w:t>10-10</w:t>
            </w:r>
            <w:r w:rsidR="00F8404B">
              <w:rPr>
                <w:rFonts w:ascii="Arial" w:hAnsi="Arial" w:cs="Arial"/>
              </w:rPr>
              <w:t>-2016</w:t>
            </w:r>
          </w:p>
        </w:tc>
        <w:tc>
          <w:tcPr>
            <w:tcW w:w="3510" w:type="dxa"/>
          </w:tcPr>
          <w:p w:rsidR="003C6586" w:rsidRPr="003277EE" w:rsidRDefault="00855879" w:rsidP="007008FF">
            <w:pPr>
              <w:pStyle w:val="ListParagraph"/>
              <w:ind w:left="0"/>
              <w:rPr>
                <w:rFonts w:ascii="Arial" w:hAnsi="Arial" w:cs="Arial"/>
              </w:rPr>
            </w:pPr>
            <w:r>
              <w:rPr>
                <w:rFonts w:ascii="Arial" w:hAnsi="Arial" w:cs="Arial"/>
              </w:rPr>
              <w:t>Initial Version</w:t>
            </w:r>
          </w:p>
        </w:tc>
        <w:tc>
          <w:tcPr>
            <w:tcW w:w="1818" w:type="dxa"/>
          </w:tcPr>
          <w:p w:rsidR="003C6586" w:rsidRPr="003277EE" w:rsidRDefault="004B14F3" w:rsidP="007008FF">
            <w:pPr>
              <w:pStyle w:val="ListParagraph"/>
              <w:ind w:left="0"/>
              <w:rPr>
                <w:rFonts w:ascii="Arial" w:hAnsi="Arial" w:cs="Arial"/>
              </w:rPr>
            </w:pPr>
            <w:r>
              <w:rPr>
                <w:rFonts w:ascii="Arial" w:hAnsi="Arial" w:cs="Arial"/>
              </w:rPr>
              <w:t>Zakir Ahmed</w:t>
            </w:r>
          </w:p>
        </w:tc>
      </w:tr>
      <w:tr w:rsidR="003C6586" w:rsidRPr="003277EE" w:rsidTr="007008FF">
        <w:tc>
          <w:tcPr>
            <w:tcW w:w="1908" w:type="dxa"/>
          </w:tcPr>
          <w:p w:rsidR="003C6586" w:rsidRPr="003277EE" w:rsidRDefault="00F66D71" w:rsidP="007008FF">
            <w:pPr>
              <w:pStyle w:val="ListParagraph"/>
              <w:ind w:left="0"/>
              <w:rPr>
                <w:rFonts w:ascii="Arial" w:hAnsi="Arial" w:cs="Arial"/>
              </w:rPr>
            </w:pPr>
            <w:ins w:id="4" w:author="Accolite" w:date="2016-10-14T07:03:00Z">
              <w:r>
                <w:rPr>
                  <w:rFonts w:ascii="Arial" w:hAnsi="Arial" w:cs="Arial"/>
                </w:rPr>
                <w:t>0.2</w:t>
              </w:r>
            </w:ins>
          </w:p>
        </w:tc>
        <w:tc>
          <w:tcPr>
            <w:tcW w:w="1620" w:type="dxa"/>
          </w:tcPr>
          <w:p w:rsidR="003C6586" w:rsidRPr="003277EE" w:rsidRDefault="00F66D71" w:rsidP="007008FF">
            <w:pPr>
              <w:pStyle w:val="ListParagraph"/>
              <w:ind w:left="0"/>
              <w:rPr>
                <w:rFonts w:ascii="Arial" w:hAnsi="Arial" w:cs="Arial"/>
              </w:rPr>
            </w:pPr>
            <w:ins w:id="5" w:author="Accolite" w:date="2016-10-14T07:03:00Z">
              <w:r>
                <w:rPr>
                  <w:rFonts w:ascii="Arial" w:hAnsi="Arial" w:cs="Arial"/>
                </w:rPr>
                <w:t>14-10-2016</w:t>
              </w:r>
            </w:ins>
          </w:p>
        </w:tc>
        <w:tc>
          <w:tcPr>
            <w:tcW w:w="3510" w:type="dxa"/>
          </w:tcPr>
          <w:p w:rsidR="003C6586" w:rsidRPr="003277EE" w:rsidRDefault="0089155A" w:rsidP="007008FF">
            <w:pPr>
              <w:pStyle w:val="ListParagraph"/>
              <w:ind w:left="0"/>
              <w:rPr>
                <w:rFonts w:ascii="Arial" w:hAnsi="Arial" w:cs="Arial"/>
              </w:rPr>
            </w:pPr>
            <w:ins w:id="6" w:author="Accolite" w:date="2016-10-14T07:04:00Z">
              <w:r>
                <w:rPr>
                  <w:rFonts w:ascii="Arial" w:hAnsi="Arial" w:cs="Arial"/>
                </w:rPr>
                <w:t>Added SSL verification for STAFF webservice</w:t>
              </w:r>
            </w:ins>
          </w:p>
        </w:tc>
        <w:tc>
          <w:tcPr>
            <w:tcW w:w="1818" w:type="dxa"/>
          </w:tcPr>
          <w:p w:rsidR="003C6586" w:rsidRPr="003277EE" w:rsidRDefault="003C6586" w:rsidP="007008FF">
            <w:pPr>
              <w:pStyle w:val="ListParagraph"/>
              <w:ind w:left="0"/>
              <w:rPr>
                <w:rFonts w:ascii="Arial" w:hAnsi="Arial" w:cs="Arial"/>
              </w:rPr>
            </w:pPr>
          </w:p>
        </w:tc>
      </w:tr>
      <w:tr w:rsidR="003C6586" w:rsidRPr="003277EE" w:rsidTr="007008FF">
        <w:tc>
          <w:tcPr>
            <w:tcW w:w="1908" w:type="dxa"/>
          </w:tcPr>
          <w:p w:rsidR="003C6586" w:rsidRPr="003277EE" w:rsidRDefault="003C6586" w:rsidP="007008FF">
            <w:pPr>
              <w:pStyle w:val="ListParagraph"/>
              <w:ind w:left="0"/>
              <w:rPr>
                <w:rFonts w:ascii="Arial" w:hAnsi="Arial" w:cs="Arial"/>
              </w:rPr>
            </w:pPr>
          </w:p>
        </w:tc>
        <w:tc>
          <w:tcPr>
            <w:tcW w:w="1620" w:type="dxa"/>
          </w:tcPr>
          <w:p w:rsidR="003C6586" w:rsidRPr="003277EE" w:rsidRDefault="003C6586" w:rsidP="007008FF">
            <w:pPr>
              <w:pStyle w:val="ListParagraph"/>
              <w:ind w:left="0"/>
              <w:rPr>
                <w:rFonts w:ascii="Arial" w:hAnsi="Arial" w:cs="Arial"/>
              </w:rPr>
            </w:pPr>
          </w:p>
        </w:tc>
        <w:tc>
          <w:tcPr>
            <w:tcW w:w="3510" w:type="dxa"/>
          </w:tcPr>
          <w:p w:rsidR="003C6586" w:rsidRPr="003277EE" w:rsidRDefault="003C6586" w:rsidP="007008FF">
            <w:pPr>
              <w:pStyle w:val="ListParagraph"/>
              <w:ind w:left="0"/>
              <w:rPr>
                <w:rFonts w:ascii="Arial" w:hAnsi="Arial" w:cs="Arial"/>
              </w:rPr>
            </w:pPr>
          </w:p>
        </w:tc>
        <w:tc>
          <w:tcPr>
            <w:tcW w:w="1818" w:type="dxa"/>
          </w:tcPr>
          <w:p w:rsidR="003C6586" w:rsidRPr="003277EE" w:rsidRDefault="003C6586" w:rsidP="007008FF">
            <w:pPr>
              <w:pStyle w:val="ListParagraph"/>
              <w:ind w:left="0"/>
              <w:rPr>
                <w:rFonts w:ascii="Arial" w:hAnsi="Arial" w:cs="Arial"/>
              </w:rPr>
            </w:pPr>
          </w:p>
        </w:tc>
      </w:tr>
      <w:tr w:rsidR="003C6586" w:rsidRPr="003277EE" w:rsidTr="007008FF">
        <w:tc>
          <w:tcPr>
            <w:tcW w:w="1908" w:type="dxa"/>
          </w:tcPr>
          <w:p w:rsidR="003C6586" w:rsidRPr="003277EE" w:rsidRDefault="003C6586" w:rsidP="007008FF">
            <w:pPr>
              <w:pStyle w:val="ListParagraph"/>
              <w:ind w:left="0"/>
              <w:rPr>
                <w:rFonts w:ascii="Arial" w:hAnsi="Arial" w:cs="Arial"/>
              </w:rPr>
            </w:pPr>
          </w:p>
        </w:tc>
        <w:tc>
          <w:tcPr>
            <w:tcW w:w="1620" w:type="dxa"/>
          </w:tcPr>
          <w:p w:rsidR="003C6586" w:rsidRPr="003277EE" w:rsidRDefault="003C6586" w:rsidP="007008FF">
            <w:pPr>
              <w:pStyle w:val="ListParagraph"/>
              <w:ind w:left="0"/>
              <w:rPr>
                <w:rFonts w:ascii="Arial" w:hAnsi="Arial" w:cs="Arial"/>
              </w:rPr>
            </w:pPr>
          </w:p>
        </w:tc>
        <w:tc>
          <w:tcPr>
            <w:tcW w:w="3510" w:type="dxa"/>
          </w:tcPr>
          <w:p w:rsidR="003C6586" w:rsidRPr="003277EE" w:rsidRDefault="003C6586" w:rsidP="007008FF">
            <w:pPr>
              <w:pStyle w:val="ListParagraph"/>
              <w:ind w:left="0"/>
              <w:rPr>
                <w:rFonts w:ascii="Arial" w:hAnsi="Arial" w:cs="Arial"/>
              </w:rPr>
            </w:pPr>
          </w:p>
        </w:tc>
        <w:tc>
          <w:tcPr>
            <w:tcW w:w="1818" w:type="dxa"/>
          </w:tcPr>
          <w:p w:rsidR="003C6586" w:rsidRPr="003277EE" w:rsidRDefault="003C6586" w:rsidP="007008FF">
            <w:pPr>
              <w:pStyle w:val="ListParagraph"/>
              <w:ind w:left="0"/>
              <w:rPr>
                <w:rFonts w:ascii="Arial" w:hAnsi="Arial" w:cs="Arial"/>
              </w:rPr>
            </w:pPr>
          </w:p>
        </w:tc>
      </w:tr>
      <w:tr w:rsidR="003C6586" w:rsidRPr="003277EE" w:rsidTr="007008FF">
        <w:tc>
          <w:tcPr>
            <w:tcW w:w="1908" w:type="dxa"/>
          </w:tcPr>
          <w:p w:rsidR="003C6586" w:rsidRPr="003277EE" w:rsidRDefault="003C6586" w:rsidP="007008FF">
            <w:pPr>
              <w:pStyle w:val="ListParagraph"/>
              <w:ind w:left="0"/>
              <w:rPr>
                <w:rFonts w:ascii="Arial" w:hAnsi="Arial" w:cs="Arial"/>
              </w:rPr>
            </w:pPr>
          </w:p>
        </w:tc>
        <w:tc>
          <w:tcPr>
            <w:tcW w:w="1620" w:type="dxa"/>
          </w:tcPr>
          <w:p w:rsidR="003C6586" w:rsidRPr="003277EE" w:rsidRDefault="003C6586" w:rsidP="007008FF">
            <w:pPr>
              <w:pStyle w:val="ListParagraph"/>
              <w:ind w:left="0"/>
              <w:rPr>
                <w:rFonts w:ascii="Arial" w:hAnsi="Arial" w:cs="Arial"/>
              </w:rPr>
            </w:pPr>
          </w:p>
        </w:tc>
        <w:tc>
          <w:tcPr>
            <w:tcW w:w="3510" w:type="dxa"/>
          </w:tcPr>
          <w:p w:rsidR="003C6586" w:rsidRPr="003277EE" w:rsidRDefault="003C6586" w:rsidP="007008FF">
            <w:pPr>
              <w:pStyle w:val="ListParagraph"/>
              <w:ind w:left="0"/>
              <w:rPr>
                <w:rFonts w:ascii="Arial" w:hAnsi="Arial" w:cs="Arial"/>
              </w:rPr>
            </w:pPr>
          </w:p>
        </w:tc>
        <w:tc>
          <w:tcPr>
            <w:tcW w:w="1818" w:type="dxa"/>
          </w:tcPr>
          <w:p w:rsidR="003C6586" w:rsidRPr="003277EE" w:rsidRDefault="003C6586" w:rsidP="007008FF">
            <w:pPr>
              <w:pStyle w:val="ListParagraph"/>
              <w:ind w:left="0"/>
              <w:rPr>
                <w:rFonts w:ascii="Arial" w:hAnsi="Arial" w:cs="Arial"/>
              </w:rPr>
            </w:pPr>
          </w:p>
        </w:tc>
      </w:tr>
      <w:tr w:rsidR="003C6586" w:rsidRPr="003277EE" w:rsidTr="007008FF">
        <w:tc>
          <w:tcPr>
            <w:tcW w:w="1908" w:type="dxa"/>
          </w:tcPr>
          <w:p w:rsidR="003C6586" w:rsidRPr="003277EE" w:rsidRDefault="003C6586" w:rsidP="007008FF">
            <w:pPr>
              <w:pStyle w:val="ListParagraph"/>
              <w:ind w:left="0"/>
              <w:rPr>
                <w:rFonts w:ascii="Arial" w:hAnsi="Arial" w:cs="Arial"/>
              </w:rPr>
            </w:pPr>
          </w:p>
        </w:tc>
        <w:tc>
          <w:tcPr>
            <w:tcW w:w="1620" w:type="dxa"/>
          </w:tcPr>
          <w:p w:rsidR="003C6586" w:rsidRPr="003277EE" w:rsidRDefault="003C6586" w:rsidP="007008FF">
            <w:pPr>
              <w:pStyle w:val="ListParagraph"/>
              <w:ind w:left="0"/>
              <w:rPr>
                <w:rFonts w:ascii="Arial" w:hAnsi="Arial" w:cs="Arial"/>
              </w:rPr>
            </w:pPr>
          </w:p>
        </w:tc>
        <w:tc>
          <w:tcPr>
            <w:tcW w:w="3510" w:type="dxa"/>
          </w:tcPr>
          <w:p w:rsidR="003C6586" w:rsidRPr="003277EE" w:rsidRDefault="003C6586" w:rsidP="007008FF">
            <w:pPr>
              <w:pStyle w:val="ListParagraph"/>
              <w:ind w:left="0"/>
              <w:rPr>
                <w:rFonts w:ascii="Arial" w:hAnsi="Arial" w:cs="Arial"/>
              </w:rPr>
            </w:pPr>
          </w:p>
        </w:tc>
        <w:tc>
          <w:tcPr>
            <w:tcW w:w="1818" w:type="dxa"/>
          </w:tcPr>
          <w:p w:rsidR="003C6586" w:rsidRPr="003277EE" w:rsidRDefault="003C6586" w:rsidP="007008FF">
            <w:pPr>
              <w:pStyle w:val="ListParagraph"/>
              <w:ind w:left="0"/>
              <w:rPr>
                <w:rFonts w:ascii="Arial" w:hAnsi="Arial" w:cs="Arial"/>
              </w:rPr>
            </w:pPr>
          </w:p>
        </w:tc>
      </w:tr>
    </w:tbl>
    <w:p w:rsidR="003C6586" w:rsidRPr="00943037" w:rsidRDefault="003C6586" w:rsidP="00943037">
      <w:pPr>
        <w:rPr>
          <w:rFonts w:ascii="Arial" w:hAnsi="Arial" w:cs="Arial"/>
          <w:color w:val="002060"/>
        </w:rPr>
      </w:pPr>
    </w:p>
    <w:p w:rsidR="005F2F2D" w:rsidRPr="003277EE" w:rsidRDefault="005F2F2D" w:rsidP="006D5220">
      <w:pPr>
        <w:pStyle w:val="ListParagraph"/>
        <w:rPr>
          <w:rFonts w:ascii="Arial" w:hAnsi="Arial" w:cs="Arial"/>
        </w:rPr>
      </w:pPr>
    </w:p>
    <w:p w:rsidR="00B4217A" w:rsidRDefault="00B4217A" w:rsidP="0013227E">
      <w:pPr>
        <w:pStyle w:val="ListParagraph"/>
        <w:numPr>
          <w:ilvl w:val="0"/>
          <w:numId w:val="2"/>
        </w:numPr>
        <w:rPr>
          <w:rFonts w:ascii="Arial" w:hAnsi="Arial" w:cs="Arial"/>
          <w:color w:val="002060"/>
        </w:rPr>
      </w:pPr>
      <w:r w:rsidRPr="008D57A2">
        <w:rPr>
          <w:rFonts w:ascii="Arial" w:hAnsi="Arial" w:cs="Arial"/>
          <w:color w:val="002060"/>
        </w:rPr>
        <w:t>APPROVALS</w:t>
      </w:r>
    </w:p>
    <w:p w:rsidR="008D57A2" w:rsidRPr="008D57A2" w:rsidRDefault="00BA1A9A" w:rsidP="00BA1A9A">
      <w:pPr>
        <w:ind w:left="360"/>
        <w:rPr>
          <w:rFonts w:ascii="Arial" w:hAnsi="Arial" w:cs="Arial"/>
          <w:color w:val="000000" w:themeColor="text1"/>
        </w:rPr>
      </w:pPr>
      <w:r>
        <w:rPr>
          <w:rFonts w:ascii="Arial" w:hAnsi="Arial" w:cs="Arial"/>
          <w:color w:val="000000" w:themeColor="text1"/>
        </w:rPr>
        <w:t xml:space="preserve">   </w:t>
      </w:r>
      <w:r w:rsidR="008D57A2">
        <w:rPr>
          <w:rFonts w:ascii="Arial" w:hAnsi="Arial" w:cs="Arial"/>
          <w:color w:val="000000" w:themeColor="text1"/>
        </w:rPr>
        <w:t>The release document has been approved by the below approvers.</w:t>
      </w:r>
    </w:p>
    <w:tbl>
      <w:tblPr>
        <w:tblStyle w:val="TableGrid"/>
        <w:tblW w:w="0" w:type="auto"/>
        <w:tblInd w:w="720" w:type="dxa"/>
        <w:tblLook w:val="04A0" w:firstRow="1" w:lastRow="0" w:firstColumn="1" w:lastColumn="0" w:noHBand="0" w:noVBand="1"/>
      </w:tblPr>
      <w:tblGrid>
        <w:gridCol w:w="2988"/>
        <w:gridCol w:w="5868"/>
      </w:tblGrid>
      <w:tr w:rsidR="00AE080C" w:rsidRPr="003277EE" w:rsidTr="008D57A2">
        <w:tc>
          <w:tcPr>
            <w:tcW w:w="2988" w:type="dxa"/>
            <w:shd w:val="clear" w:color="auto" w:fill="BFBFBF" w:themeFill="background1" w:themeFillShade="BF"/>
          </w:tcPr>
          <w:p w:rsidR="00AE080C" w:rsidRPr="003277EE" w:rsidRDefault="00AE080C" w:rsidP="003277EE">
            <w:pPr>
              <w:pStyle w:val="ListParagraph"/>
              <w:ind w:left="0"/>
              <w:jc w:val="center"/>
              <w:rPr>
                <w:rFonts w:ascii="Arial" w:hAnsi="Arial" w:cs="Arial"/>
              </w:rPr>
            </w:pPr>
            <w:r w:rsidRPr="003277EE">
              <w:rPr>
                <w:rFonts w:ascii="Arial" w:hAnsi="Arial" w:cs="Arial"/>
              </w:rPr>
              <w:t>Name</w:t>
            </w:r>
          </w:p>
        </w:tc>
        <w:tc>
          <w:tcPr>
            <w:tcW w:w="5868" w:type="dxa"/>
            <w:shd w:val="clear" w:color="auto" w:fill="BFBFBF" w:themeFill="background1" w:themeFillShade="BF"/>
          </w:tcPr>
          <w:p w:rsidR="00AE080C" w:rsidRPr="003277EE" w:rsidRDefault="00AE080C" w:rsidP="003277EE">
            <w:pPr>
              <w:pStyle w:val="ListParagraph"/>
              <w:ind w:left="0"/>
              <w:jc w:val="center"/>
              <w:rPr>
                <w:rFonts w:ascii="Arial" w:hAnsi="Arial" w:cs="Arial"/>
              </w:rPr>
            </w:pPr>
            <w:r w:rsidRPr="003277EE">
              <w:rPr>
                <w:rFonts w:ascii="Arial" w:hAnsi="Arial" w:cs="Arial"/>
              </w:rPr>
              <w:t>Title</w:t>
            </w:r>
          </w:p>
        </w:tc>
      </w:tr>
      <w:tr w:rsidR="00AE080C" w:rsidRPr="003277EE" w:rsidTr="00AC2190">
        <w:tc>
          <w:tcPr>
            <w:tcW w:w="2988" w:type="dxa"/>
            <w:vAlign w:val="bottom"/>
          </w:tcPr>
          <w:p w:rsidR="00AE080C" w:rsidRPr="003277EE" w:rsidRDefault="00004E69" w:rsidP="00004E69">
            <w:pPr>
              <w:pStyle w:val="ListParagraph"/>
              <w:ind w:left="0"/>
              <w:rPr>
                <w:rFonts w:ascii="Arial" w:hAnsi="Arial" w:cs="Arial"/>
              </w:rPr>
            </w:pPr>
            <w:r>
              <w:rPr>
                <w:rFonts w:ascii="Arial" w:hAnsi="Arial" w:cs="Arial"/>
              </w:rPr>
              <w:t>Dileep K</w:t>
            </w:r>
            <w:r w:rsidR="00FF7892">
              <w:rPr>
                <w:rFonts w:ascii="Arial" w:hAnsi="Arial" w:cs="Arial"/>
              </w:rPr>
              <w:t>umar K</w:t>
            </w:r>
            <w:r>
              <w:rPr>
                <w:rFonts w:ascii="Arial" w:hAnsi="Arial" w:cs="Arial"/>
              </w:rPr>
              <w:t>amujula</w:t>
            </w:r>
          </w:p>
        </w:tc>
        <w:tc>
          <w:tcPr>
            <w:tcW w:w="5868" w:type="dxa"/>
            <w:vAlign w:val="bottom"/>
          </w:tcPr>
          <w:p w:rsidR="00AE080C" w:rsidRPr="003277EE" w:rsidRDefault="00FF7892" w:rsidP="00162E74">
            <w:pPr>
              <w:pStyle w:val="ListParagraph"/>
              <w:ind w:left="0"/>
              <w:rPr>
                <w:rFonts w:ascii="Arial" w:hAnsi="Arial" w:cs="Arial"/>
              </w:rPr>
            </w:pPr>
            <w:r>
              <w:rPr>
                <w:rFonts w:ascii="Arial" w:hAnsi="Arial" w:cs="Arial"/>
              </w:rPr>
              <w:t xml:space="preserve">Project </w:t>
            </w:r>
            <w:r w:rsidR="00162E74">
              <w:rPr>
                <w:rFonts w:ascii="Arial" w:hAnsi="Arial" w:cs="Arial"/>
              </w:rPr>
              <w:t>Lead</w:t>
            </w:r>
          </w:p>
        </w:tc>
      </w:tr>
      <w:tr w:rsidR="00AE080C" w:rsidRPr="003277EE" w:rsidTr="00AC2190">
        <w:tc>
          <w:tcPr>
            <w:tcW w:w="2988" w:type="dxa"/>
            <w:vAlign w:val="bottom"/>
          </w:tcPr>
          <w:p w:rsidR="00AE080C" w:rsidRPr="003277EE" w:rsidRDefault="00AE080C" w:rsidP="00AC2190">
            <w:pPr>
              <w:pStyle w:val="ListParagraph"/>
              <w:ind w:left="0"/>
              <w:rPr>
                <w:rFonts w:ascii="Arial" w:hAnsi="Arial" w:cs="Arial"/>
              </w:rPr>
            </w:pPr>
          </w:p>
        </w:tc>
        <w:tc>
          <w:tcPr>
            <w:tcW w:w="5868" w:type="dxa"/>
            <w:vAlign w:val="bottom"/>
          </w:tcPr>
          <w:p w:rsidR="00AE080C" w:rsidRPr="003277EE" w:rsidRDefault="00AE080C" w:rsidP="00AC2190">
            <w:pPr>
              <w:pStyle w:val="ListParagraph"/>
              <w:ind w:left="0"/>
              <w:rPr>
                <w:rFonts w:ascii="Arial" w:hAnsi="Arial" w:cs="Arial"/>
              </w:rPr>
            </w:pPr>
          </w:p>
        </w:tc>
      </w:tr>
      <w:tr w:rsidR="00AE080C" w:rsidRPr="003277EE" w:rsidTr="00AC2190">
        <w:tc>
          <w:tcPr>
            <w:tcW w:w="2988" w:type="dxa"/>
            <w:vAlign w:val="bottom"/>
          </w:tcPr>
          <w:p w:rsidR="00AE080C" w:rsidRPr="003277EE" w:rsidRDefault="00AE080C" w:rsidP="00AC2190">
            <w:pPr>
              <w:pStyle w:val="ListParagraph"/>
              <w:ind w:left="0"/>
              <w:rPr>
                <w:rFonts w:ascii="Arial" w:hAnsi="Arial" w:cs="Arial"/>
              </w:rPr>
            </w:pPr>
          </w:p>
        </w:tc>
        <w:tc>
          <w:tcPr>
            <w:tcW w:w="5868" w:type="dxa"/>
            <w:vAlign w:val="bottom"/>
          </w:tcPr>
          <w:p w:rsidR="00AE080C" w:rsidRPr="003277EE" w:rsidRDefault="00AE080C" w:rsidP="00AC2190">
            <w:pPr>
              <w:pStyle w:val="ListParagraph"/>
              <w:ind w:left="0"/>
              <w:rPr>
                <w:rFonts w:ascii="Arial" w:hAnsi="Arial" w:cs="Arial"/>
              </w:rPr>
            </w:pPr>
          </w:p>
        </w:tc>
      </w:tr>
      <w:tr w:rsidR="00AE080C" w:rsidRPr="003277EE" w:rsidTr="00AC2190">
        <w:tc>
          <w:tcPr>
            <w:tcW w:w="2988" w:type="dxa"/>
            <w:vAlign w:val="bottom"/>
          </w:tcPr>
          <w:p w:rsidR="00AE080C" w:rsidRPr="003277EE" w:rsidRDefault="00AE080C" w:rsidP="00AC2190">
            <w:pPr>
              <w:pStyle w:val="ListParagraph"/>
              <w:ind w:left="0"/>
              <w:rPr>
                <w:rFonts w:ascii="Arial" w:hAnsi="Arial" w:cs="Arial"/>
              </w:rPr>
            </w:pPr>
          </w:p>
        </w:tc>
        <w:tc>
          <w:tcPr>
            <w:tcW w:w="5868" w:type="dxa"/>
            <w:vAlign w:val="bottom"/>
          </w:tcPr>
          <w:p w:rsidR="00AE080C" w:rsidRPr="003277EE" w:rsidRDefault="00AE080C" w:rsidP="00AC2190">
            <w:pPr>
              <w:pStyle w:val="ListParagraph"/>
              <w:ind w:left="0"/>
              <w:rPr>
                <w:rFonts w:ascii="Arial" w:hAnsi="Arial" w:cs="Arial"/>
              </w:rPr>
            </w:pPr>
          </w:p>
        </w:tc>
      </w:tr>
      <w:tr w:rsidR="00AA392E" w:rsidRPr="003277EE" w:rsidTr="00AC2190">
        <w:tc>
          <w:tcPr>
            <w:tcW w:w="2988" w:type="dxa"/>
            <w:vAlign w:val="bottom"/>
          </w:tcPr>
          <w:p w:rsidR="00AA392E" w:rsidRPr="003277EE" w:rsidRDefault="00AA392E" w:rsidP="00AC2190">
            <w:pPr>
              <w:pStyle w:val="ListParagraph"/>
              <w:ind w:left="0"/>
              <w:rPr>
                <w:rFonts w:ascii="Arial" w:hAnsi="Arial" w:cs="Arial"/>
              </w:rPr>
            </w:pPr>
          </w:p>
        </w:tc>
        <w:tc>
          <w:tcPr>
            <w:tcW w:w="5868" w:type="dxa"/>
            <w:vAlign w:val="bottom"/>
          </w:tcPr>
          <w:p w:rsidR="00AA392E" w:rsidRPr="003277EE" w:rsidRDefault="00AA392E" w:rsidP="00AC2190">
            <w:pPr>
              <w:pStyle w:val="ListParagraph"/>
              <w:ind w:left="0"/>
              <w:rPr>
                <w:rFonts w:ascii="Arial" w:hAnsi="Arial" w:cs="Arial"/>
              </w:rPr>
            </w:pPr>
          </w:p>
        </w:tc>
      </w:tr>
    </w:tbl>
    <w:p w:rsidR="00AE080C" w:rsidRDefault="00AE080C" w:rsidP="00AE080C">
      <w:pPr>
        <w:pStyle w:val="ListParagraph"/>
        <w:rPr>
          <w:rFonts w:ascii="Arial" w:hAnsi="Arial" w:cs="Arial"/>
        </w:rPr>
      </w:pPr>
    </w:p>
    <w:p w:rsidR="005F2F2D" w:rsidRPr="003277EE" w:rsidRDefault="005F2F2D" w:rsidP="00AE080C">
      <w:pPr>
        <w:pStyle w:val="ListParagraph"/>
        <w:rPr>
          <w:rFonts w:ascii="Arial" w:hAnsi="Arial" w:cs="Arial"/>
        </w:rPr>
      </w:pPr>
    </w:p>
    <w:p w:rsidR="00B4217A" w:rsidRPr="00BC63AC" w:rsidRDefault="00B4217A" w:rsidP="0013227E">
      <w:pPr>
        <w:pStyle w:val="ListParagraph"/>
        <w:numPr>
          <w:ilvl w:val="0"/>
          <w:numId w:val="2"/>
        </w:numPr>
        <w:rPr>
          <w:rFonts w:ascii="Arial" w:hAnsi="Arial" w:cs="Arial"/>
          <w:color w:val="002060"/>
        </w:rPr>
      </w:pPr>
      <w:r w:rsidRPr="00BC63AC">
        <w:rPr>
          <w:rFonts w:ascii="Arial" w:hAnsi="Arial" w:cs="Arial"/>
          <w:color w:val="002060"/>
        </w:rPr>
        <w:t>DISTRIBUTION</w:t>
      </w:r>
    </w:p>
    <w:p w:rsidR="001E4648" w:rsidRPr="003277EE" w:rsidRDefault="007364CD">
      <w:pPr>
        <w:rPr>
          <w:rFonts w:ascii="Arial" w:hAnsi="Arial" w:cs="Arial"/>
        </w:rPr>
      </w:pPr>
      <w:r>
        <w:rPr>
          <w:rFonts w:ascii="Arial" w:hAnsi="Arial" w:cs="Arial"/>
        </w:rPr>
        <w:t xml:space="preserve">         The list of people/groups to </w:t>
      </w:r>
      <w:r w:rsidR="00470946">
        <w:rPr>
          <w:rFonts w:ascii="Arial" w:hAnsi="Arial" w:cs="Arial"/>
        </w:rPr>
        <w:t>who</w:t>
      </w:r>
      <w:r w:rsidR="00A16B0A">
        <w:rPr>
          <w:rFonts w:ascii="Arial" w:hAnsi="Arial" w:cs="Arial"/>
        </w:rPr>
        <w:t>m</w:t>
      </w:r>
      <w:r w:rsidR="00470946">
        <w:rPr>
          <w:rFonts w:ascii="Arial" w:hAnsi="Arial" w:cs="Arial"/>
        </w:rPr>
        <w:t xml:space="preserve"> </w:t>
      </w:r>
      <w:r>
        <w:rPr>
          <w:rFonts w:ascii="Arial" w:hAnsi="Arial" w:cs="Arial"/>
        </w:rPr>
        <w:t xml:space="preserve">the </w:t>
      </w:r>
      <w:r w:rsidR="00C70C18">
        <w:rPr>
          <w:rFonts w:ascii="Arial" w:hAnsi="Arial" w:cs="Arial"/>
        </w:rPr>
        <w:t>document needs to be distributed</w:t>
      </w:r>
      <w:r>
        <w:rPr>
          <w:rFonts w:ascii="Arial" w:hAnsi="Arial" w:cs="Arial"/>
        </w:rPr>
        <w:t>.</w:t>
      </w:r>
    </w:p>
    <w:tbl>
      <w:tblPr>
        <w:tblStyle w:val="TableGrid"/>
        <w:tblW w:w="0" w:type="auto"/>
        <w:tblInd w:w="720" w:type="dxa"/>
        <w:tblLook w:val="04A0" w:firstRow="1" w:lastRow="0" w:firstColumn="1" w:lastColumn="0" w:noHBand="0" w:noVBand="1"/>
      </w:tblPr>
      <w:tblGrid>
        <w:gridCol w:w="2988"/>
        <w:gridCol w:w="5868"/>
      </w:tblGrid>
      <w:tr w:rsidR="008D57A2" w:rsidRPr="003277EE" w:rsidTr="007008FF">
        <w:tc>
          <w:tcPr>
            <w:tcW w:w="2988" w:type="dxa"/>
            <w:shd w:val="clear" w:color="auto" w:fill="BFBFBF" w:themeFill="background1" w:themeFillShade="BF"/>
          </w:tcPr>
          <w:p w:rsidR="008D57A2" w:rsidRPr="003277EE" w:rsidRDefault="008D57A2" w:rsidP="007008FF">
            <w:pPr>
              <w:pStyle w:val="ListParagraph"/>
              <w:ind w:left="0"/>
              <w:jc w:val="center"/>
              <w:rPr>
                <w:rFonts w:ascii="Arial" w:hAnsi="Arial" w:cs="Arial"/>
              </w:rPr>
            </w:pPr>
            <w:r w:rsidRPr="003277EE">
              <w:rPr>
                <w:rFonts w:ascii="Arial" w:hAnsi="Arial" w:cs="Arial"/>
              </w:rPr>
              <w:t>Name</w:t>
            </w:r>
          </w:p>
        </w:tc>
        <w:tc>
          <w:tcPr>
            <w:tcW w:w="5868" w:type="dxa"/>
            <w:shd w:val="clear" w:color="auto" w:fill="BFBFBF" w:themeFill="background1" w:themeFillShade="BF"/>
          </w:tcPr>
          <w:p w:rsidR="008D57A2" w:rsidRPr="003277EE" w:rsidRDefault="008D57A2" w:rsidP="007008FF">
            <w:pPr>
              <w:pStyle w:val="ListParagraph"/>
              <w:ind w:left="0"/>
              <w:jc w:val="center"/>
              <w:rPr>
                <w:rFonts w:ascii="Arial" w:hAnsi="Arial" w:cs="Arial"/>
              </w:rPr>
            </w:pPr>
            <w:r w:rsidRPr="003277EE">
              <w:rPr>
                <w:rFonts w:ascii="Arial" w:hAnsi="Arial" w:cs="Arial"/>
              </w:rPr>
              <w:t>Title</w:t>
            </w:r>
          </w:p>
        </w:tc>
      </w:tr>
      <w:tr w:rsidR="008D57A2" w:rsidRPr="003277EE" w:rsidTr="007008FF">
        <w:tc>
          <w:tcPr>
            <w:tcW w:w="2988" w:type="dxa"/>
          </w:tcPr>
          <w:p w:rsidR="008D57A2" w:rsidRPr="003277EE" w:rsidRDefault="008D57A2" w:rsidP="007008FF">
            <w:pPr>
              <w:pStyle w:val="ListParagraph"/>
              <w:ind w:left="0"/>
              <w:rPr>
                <w:rFonts w:ascii="Arial" w:hAnsi="Arial" w:cs="Arial"/>
              </w:rPr>
            </w:pPr>
          </w:p>
        </w:tc>
        <w:tc>
          <w:tcPr>
            <w:tcW w:w="5868" w:type="dxa"/>
          </w:tcPr>
          <w:p w:rsidR="008D57A2" w:rsidRPr="003277EE" w:rsidRDefault="008D57A2" w:rsidP="007008FF">
            <w:pPr>
              <w:pStyle w:val="ListParagraph"/>
              <w:ind w:left="0"/>
              <w:rPr>
                <w:rFonts w:ascii="Arial" w:hAnsi="Arial" w:cs="Arial"/>
              </w:rPr>
            </w:pPr>
          </w:p>
        </w:tc>
      </w:tr>
      <w:tr w:rsidR="008D57A2" w:rsidRPr="003277EE" w:rsidTr="007008FF">
        <w:tc>
          <w:tcPr>
            <w:tcW w:w="2988" w:type="dxa"/>
          </w:tcPr>
          <w:p w:rsidR="008D57A2" w:rsidRPr="003277EE" w:rsidRDefault="008D57A2" w:rsidP="007008FF">
            <w:pPr>
              <w:pStyle w:val="ListParagraph"/>
              <w:ind w:left="0"/>
              <w:rPr>
                <w:rFonts w:ascii="Arial" w:hAnsi="Arial" w:cs="Arial"/>
              </w:rPr>
            </w:pPr>
          </w:p>
        </w:tc>
        <w:tc>
          <w:tcPr>
            <w:tcW w:w="5868" w:type="dxa"/>
          </w:tcPr>
          <w:p w:rsidR="008D57A2" w:rsidRPr="003277EE" w:rsidRDefault="008D57A2" w:rsidP="007008FF">
            <w:pPr>
              <w:pStyle w:val="ListParagraph"/>
              <w:ind w:left="0"/>
              <w:rPr>
                <w:rFonts w:ascii="Arial" w:hAnsi="Arial" w:cs="Arial"/>
              </w:rPr>
            </w:pPr>
          </w:p>
        </w:tc>
      </w:tr>
      <w:tr w:rsidR="008D57A2" w:rsidRPr="003277EE" w:rsidTr="007008FF">
        <w:tc>
          <w:tcPr>
            <w:tcW w:w="2988" w:type="dxa"/>
          </w:tcPr>
          <w:p w:rsidR="008D57A2" w:rsidRPr="003277EE" w:rsidRDefault="008D57A2" w:rsidP="007008FF">
            <w:pPr>
              <w:pStyle w:val="ListParagraph"/>
              <w:ind w:left="0"/>
              <w:rPr>
                <w:rFonts w:ascii="Arial" w:hAnsi="Arial" w:cs="Arial"/>
              </w:rPr>
            </w:pPr>
          </w:p>
        </w:tc>
        <w:tc>
          <w:tcPr>
            <w:tcW w:w="5868" w:type="dxa"/>
          </w:tcPr>
          <w:p w:rsidR="008D57A2" w:rsidRPr="003277EE" w:rsidRDefault="008D57A2" w:rsidP="007008FF">
            <w:pPr>
              <w:pStyle w:val="ListParagraph"/>
              <w:ind w:left="0"/>
              <w:rPr>
                <w:rFonts w:ascii="Arial" w:hAnsi="Arial" w:cs="Arial"/>
              </w:rPr>
            </w:pPr>
          </w:p>
        </w:tc>
      </w:tr>
      <w:tr w:rsidR="008D57A2" w:rsidRPr="003277EE" w:rsidTr="007008FF">
        <w:tc>
          <w:tcPr>
            <w:tcW w:w="2988" w:type="dxa"/>
          </w:tcPr>
          <w:p w:rsidR="008D57A2" w:rsidRPr="003277EE" w:rsidRDefault="008D57A2" w:rsidP="007008FF">
            <w:pPr>
              <w:pStyle w:val="ListParagraph"/>
              <w:ind w:left="0"/>
              <w:rPr>
                <w:rFonts w:ascii="Arial" w:hAnsi="Arial" w:cs="Arial"/>
              </w:rPr>
            </w:pPr>
          </w:p>
        </w:tc>
        <w:tc>
          <w:tcPr>
            <w:tcW w:w="5868" w:type="dxa"/>
          </w:tcPr>
          <w:p w:rsidR="008D57A2" w:rsidRPr="003277EE" w:rsidRDefault="008D57A2" w:rsidP="007008FF">
            <w:pPr>
              <w:pStyle w:val="ListParagraph"/>
              <w:ind w:left="0"/>
              <w:rPr>
                <w:rFonts w:ascii="Arial" w:hAnsi="Arial" w:cs="Arial"/>
              </w:rPr>
            </w:pPr>
          </w:p>
        </w:tc>
      </w:tr>
      <w:tr w:rsidR="00AA392E" w:rsidRPr="003277EE" w:rsidTr="007008FF">
        <w:tc>
          <w:tcPr>
            <w:tcW w:w="2988" w:type="dxa"/>
          </w:tcPr>
          <w:p w:rsidR="00AA392E" w:rsidRPr="003277EE" w:rsidRDefault="00AA392E" w:rsidP="007008FF">
            <w:pPr>
              <w:pStyle w:val="ListParagraph"/>
              <w:ind w:left="0"/>
              <w:rPr>
                <w:rFonts w:ascii="Arial" w:hAnsi="Arial" w:cs="Arial"/>
              </w:rPr>
            </w:pPr>
          </w:p>
        </w:tc>
        <w:tc>
          <w:tcPr>
            <w:tcW w:w="5868" w:type="dxa"/>
          </w:tcPr>
          <w:p w:rsidR="00AA392E" w:rsidRPr="003277EE" w:rsidRDefault="00AA392E" w:rsidP="007008FF">
            <w:pPr>
              <w:pStyle w:val="ListParagraph"/>
              <w:ind w:left="0"/>
              <w:rPr>
                <w:rFonts w:ascii="Arial" w:hAnsi="Arial" w:cs="Arial"/>
              </w:rPr>
            </w:pPr>
          </w:p>
        </w:tc>
      </w:tr>
    </w:tbl>
    <w:p w:rsidR="001E4648" w:rsidRDefault="001E4648" w:rsidP="001E4648">
      <w:pPr>
        <w:rPr>
          <w:rFonts w:ascii="Arial" w:hAnsi="Arial" w:cs="Arial"/>
        </w:rPr>
      </w:pPr>
    </w:p>
    <w:p w:rsidR="00AA392E" w:rsidRDefault="00AA392E" w:rsidP="001E4648">
      <w:pPr>
        <w:rPr>
          <w:rFonts w:ascii="Arial" w:hAnsi="Arial" w:cs="Arial"/>
        </w:rPr>
      </w:pPr>
    </w:p>
    <w:p w:rsidR="00162798" w:rsidRPr="00E35ADD" w:rsidRDefault="0073158F" w:rsidP="00162798">
      <w:pPr>
        <w:rPr>
          <w:rFonts w:ascii="Arial" w:hAnsi="Arial" w:cs="Arial"/>
          <w:b/>
          <w:bCs/>
          <w:color w:val="002060"/>
        </w:rPr>
      </w:pPr>
      <w:r>
        <w:rPr>
          <w:rFonts w:ascii="Arial" w:hAnsi="Arial" w:cs="Arial"/>
          <w:noProof/>
          <w:color w:val="002060"/>
          <w:lang w:bidi="hi-IN"/>
        </w:rPr>
        <w:pict>
          <v:shape id="_x0000_s1028" type="#_x0000_t32" style="position:absolute;margin-left:5.25pt;margin-top:14.5pt;width:461.25pt;height:.05pt;z-index:251656704" o:connectortype="straight"/>
        </w:pict>
      </w:r>
      <w:r w:rsidR="00162798">
        <w:rPr>
          <w:rFonts w:ascii="Arial" w:hAnsi="Arial" w:cs="Arial"/>
          <w:color w:val="002060"/>
        </w:rPr>
        <w:t xml:space="preserve">  </w:t>
      </w:r>
      <w:r w:rsidR="00A614A3">
        <w:rPr>
          <w:rFonts w:ascii="Arial" w:hAnsi="Arial" w:cs="Arial"/>
          <w:b/>
          <w:bCs/>
          <w:color w:val="002060"/>
        </w:rPr>
        <w:t>ABOUT THE DOCUMENT</w:t>
      </w:r>
    </w:p>
    <w:p w:rsidR="00162798" w:rsidRPr="00943037" w:rsidRDefault="00162798" w:rsidP="00162798">
      <w:pPr>
        <w:rPr>
          <w:rFonts w:ascii="Arial" w:hAnsi="Arial" w:cs="Arial"/>
          <w:color w:val="002060"/>
        </w:rPr>
      </w:pPr>
    </w:p>
    <w:p w:rsidR="00162798" w:rsidRDefault="00603B15" w:rsidP="0013227E">
      <w:pPr>
        <w:pStyle w:val="ListParagraph"/>
        <w:numPr>
          <w:ilvl w:val="0"/>
          <w:numId w:val="2"/>
        </w:numPr>
        <w:rPr>
          <w:rFonts w:ascii="Arial" w:hAnsi="Arial" w:cs="Arial"/>
          <w:color w:val="002060"/>
        </w:rPr>
      </w:pPr>
      <w:r>
        <w:rPr>
          <w:rFonts w:ascii="Arial" w:hAnsi="Arial" w:cs="Arial"/>
          <w:color w:val="002060"/>
        </w:rPr>
        <w:t xml:space="preserve">ABOUT THE </w:t>
      </w:r>
      <w:r w:rsidR="003E2A51">
        <w:rPr>
          <w:rFonts w:ascii="Arial" w:hAnsi="Arial" w:cs="Arial"/>
          <w:color w:val="002060"/>
        </w:rPr>
        <w:t>DOCUMENT</w:t>
      </w:r>
    </w:p>
    <w:p w:rsidR="00162798" w:rsidRPr="00860D90" w:rsidRDefault="00794CEF" w:rsidP="00860D90">
      <w:pPr>
        <w:pStyle w:val="ListParagraph"/>
        <w:ind w:left="900"/>
        <w:rPr>
          <w:rFonts w:ascii="Arial" w:hAnsi="Arial" w:cs="Arial"/>
          <w:color w:val="000000" w:themeColor="text1"/>
        </w:rPr>
      </w:pPr>
      <w:r>
        <w:rPr>
          <w:rFonts w:ascii="Arial" w:hAnsi="Arial" w:cs="Arial"/>
          <w:color w:val="000000" w:themeColor="text1"/>
        </w:rPr>
        <w:t xml:space="preserve">This document deals with the requirement specification of </w:t>
      </w:r>
      <w:r w:rsidR="00885778">
        <w:rPr>
          <w:rFonts w:ascii="Arial" w:hAnsi="Arial" w:cs="Arial"/>
          <w:color w:val="000000" w:themeColor="text1"/>
        </w:rPr>
        <w:t xml:space="preserve">web </w:t>
      </w:r>
      <w:r>
        <w:rPr>
          <w:rFonts w:ascii="Arial" w:hAnsi="Arial" w:cs="Arial"/>
          <w:color w:val="000000" w:themeColor="text1"/>
        </w:rPr>
        <w:t>application “My School”</w:t>
      </w:r>
      <w:r w:rsidR="00C81B3D">
        <w:rPr>
          <w:rFonts w:ascii="Arial" w:hAnsi="Arial" w:cs="Arial"/>
          <w:color w:val="000000" w:themeColor="text1"/>
        </w:rPr>
        <w:t>.</w:t>
      </w:r>
      <w:r w:rsidR="00885778">
        <w:rPr>
          <w:rFonts w:ascii="Arial" w:hAnsi="Arial" w:cs="Arial"/>
          <w:color w:val="000000" w:themeColor="text1"/>
        </w:rPr>
        <w:t xml:space="preserve"> It details the features that </w:t>
      </w:r>
      <w:r w:rsidR="00EE5C41">
        <w:rPr>
          <w:rFonts w:ascii="Arial" w:hAnsi="Arial" w:cs="Arial"/>
          <w:color w:val="000000" w:themeColor="text1"/>
        </w:rPr>
        <w:t>would be delivered as part of release 1.0</w:t>
      </w:r>
    </w:p>
    <w:p w:rsidR="00162798" w:rsidRPr="003277EE" w:rsidRDefault="00162798" w:rsidP="00162798">
      <w:pPr>
        <w:pStyle w:val="ListParagraph"/>
        <w:rPr>
          <w:rFonts w:ascii="Arial" w:hAnsi="Arial" w:cs="Arial"/>
        </w:rPr>
      </w:pPr>
    </w:p>
    <w:p w:rsidR="00162798" w:rsidRDefault="00D87F7B" w:rsidP="0013227E">
      <w:pPr>
        <w:pStyle w:val="ListParagraph"/>
        <w:numPr>
          <w:ilvl w:val="0"/>
          <w:numId w:val="2"/>
        </w:numPr>
        <w:rPr>
          <w:rFonts w:ascii="Arial" w:hAnsi="Arial" w:cs="Arial"/>
          <w:color w:val="002060"/>
        </w:rPr>
      </w:pPr>
      <w:r>
        <w:rPr>
          <w:rFonts w:ascii="Arial" w:hAnsi="Arial" w:cs="Arial"/>
          <w:color w:val="002060"/>
        </w:rPr>
        <w:t>WHO CAN USE IT</w:t>
      </w:r>
    </w:p>
    <w:p w:rsidR="00162798" w:rsidRDefault="008D2F5E" w:rsidP="0013227E">
      <w:pPr>
        <w:pStyle w:val="ListParagraph"/>
        <w:numPr>
          <w:ilvl w:val="0"/>
          <w:numId w:val="3"/>
        </w:numPr>
        <w:rPr>
          <w:rFonts w:ascii="Arial" w:hAnsi="Arial" w:cs="Arial"/>
          <w:color w:val="000000" w:themeColor="text1"/>
        </w:rPr>
      </w:pPr>
      <w:r>
        <w:rPr>
          <w:rFonts w:ascii="Arial" w:hAnsi="Arial" w:cs="Arial"/>
          <w:color w:val="000000" w:themeColor="text1"/>
        </w:rPr>
        <w:t>Developers</w:t>
      </w:r>
    </w:p>
    <w:p w:rsidR="008D2F5E" w:rsidRDefault="009E6CF1" w:rsidP="0013227E">
      <w:pPr>
        <w:pStyle w:val="ListParagraph"/>
        <w:numPr>
          <w:ilvl w:val="0"/>
          <w:numId w:val="3"/>
        </w:numPr>
        <w:rPr>
          <w:rFonts w:ascii="Arial" w:hAnsi="Arial" w:cs="Arial"/>
          <w:color w:val="000000" w:themeColor="text1"/>
        </w:rPr>
      </w:pPr>
      <w:r>
        <w:rPr>
          <w:rFonts w:ascii="Arial" w:hAnsi="Arial" w:cs="Arial"/>
          <w:color w:val="000000" w:themeColor="text1"/>
        </w:rPr>
        <w:t xml:space="preserve">Project </w:t>
      </w:r>
      <w:r w:rsidR="008D2F5E">
        <w:rPr>
          <w:rFonts w:ascii="Arial" w:hAnsi="Arial" w:cs="Arial"/>
          <w:color w:val="000000" w:themeColor="text1"/>
        </w:rPr>
        <w:t>Managers.</w:t>
      </w:r>
    </w:p>
    <w:p w:rsidR="00162798" w:rsidRDefault="00162798" w:rsidP="00162798">
      <w:pPr>
        <w:pStyle w:val="ListParagraph"/>
        <w:rPr>
          <w:rFonts w:ascii="Arial" w:hAnsi="Arial" w:cs="Arial"/>
        </w:rPr>
      </w:pPr>
    </w:p>
    <w:p w:rsidR="00F334BE" w:rsidRDefault="00F334BE" w:rsidP="0013227E">
      <w:pPr>
        <w:pStyle w:val="ListParagraph"/>
        <w:numPr>
          <w:ilvl w:val="0"/>
          <w:numId w:val="2"/>
        </w:numPr>
        <w:rPr>
          <w:rFonts w:ascii="Arial" w:hAnsi="Arial" w:cs="Arial"/>
          <w:color w:val="002060"/>
        </w:rPr>
      </w:pPr>
      <w:r>
        <w:rPr>
          <w:rFonts w:ascii="Arial" w:hAnsi="Arial" w:cs="Arial"/>
          <w:color w:val="002060"/>
        </w:rPr>
        <w:t>CONVENTIONS</w:t>
      </w:r>
      <w:r w:rsidR="00CC2976">
        <w:rPr>
          <w:rFonts w:ascii="Arial" w:hAnsi="Arial" w:cs="Arial"/>
          <w:color w:val="002060"/>
        </w:rPr>
        <w:t xml:space="preserve"> USED:</w:t>
      </w:r>
    </w:p>
    <w:p w:rsidR="000E6200" w:rsidRPr="000E6200" w:rsidRDefault="000E6200" w:rsidP="000E6200">
      <w:pPr>
        <w:pStyle w:val="ListParagraph"/>
        <w:rPr>
          <w:rFonts w:ascii="Arial" w:hAnsi="Arial" w:cs="Arial"/>
        </w:rPr>
      </w:pPr>
      <w:r>
        <w:rPr>
          <w:rFonts w:ascii="Arial" w:hAnsi="Arial" w:cs="Arial"/>
          <w:color w:val="002060"/>
        </w:rPr>
        <w:t xml:space="preserve">  </w:t>
      </w:r>
      <w:r w:rsidRPr="000E6200">
        <w:rPr>
          <w:rFonts w:ascii="Arial" w:hAnsi="Arial" w:cs="Arial"/>
        </w:rPr>
        <w:t>This section lists all the conventions used in the document for better understanding.</w:t>
      </w:r>
    </w:p>
    <w:p w:rsidR="00F334BE" w:rsidRPr="00F031BA" w:rsidRDefault="00A24637" w:rsidP="0013227E">
      <w:pPr>
        <w:pStyle w:val="ListParagraph"/>
        <w:numPr>
          <w:ilvl w:val="0"/>
          <w:numId w:val="3"/>
        </w:numPr>
        <w:rPr>
          <w:rFonts w:ascii="Arial" w:hAnsi="Arial" w:cs="Arial"/>
        </w:rPr>
      </w:pPr>
      <w:r>
        <w:rPr>
          <w:rFonts w:ascii="Arial" w:hAnsi="Arial" w:cs="Arial"/>
          <w:color w:val="000000" w:themeColor="text1"/>
        </w:rPr>
        <w:t xml:space="preserve">Code and code fragments and properties shall be shown in the format </w:t>
      </w:r>
      <w:r>
        <w:rPr>
          <w:rFonts w:ascii="Candara" w:hAnsi="Candara" w:cs="Arial"/>
          <w:color w:val="948A54" w:themeColor="background2" w:themeShade="80"/>
        </w:rPr>
        <w:t>code</w:t>
      </w:r>
      <w:r w:rsidRPr="00A24637">
        <w:rPr>
          <w:rFonts w:ascii="Candara" w:hAnsi="Candara" w:cs="Arial"/>
          <w:color w:val="948A54" w:themeColor="background2" w:themeShade="80"/>
        </w:rPr>
        <w:t xml:space="preserve"> </w:t>
      </w:r>
      <w:r w:rsidR="00724D83" w:rsidRPr="00A24637">
        <w:rPr>
          <w:rFonts w:ascii="Candara" w:hAnsi="Candara" w:cs="Arial"/>
          <w:color w:val="948A54" w:themeColor="background2" w:themeShade="80"/>
        </w:rPr>
        <w:t>.</w:t>
      </w:r>
      <w:r w:rsidR="006B1AB8">
        <w:rPr>
          <w:rFonts w:ascii="Candara" w:hAnsi="Candara" w:cs="Arial"/>
          <w:color w:val="948A54" w:themeColor="background2" w:themeShade="80"/>
        </w:rPr>
        <w:t xml:space="preserve"> </w:t>
      </w:r>
      <w:r w:rsidR="006B1AB8" w:rsidRPr="00F031BA">
        <w:rPr>
          <w:rFonts w:ascii="Arial" w:hAnsi="Arial" w:cs="Arial"/>
        </w:rPr>
        <w:t xml:space="preserve">If any code needs to be highlighted, it is highlighted in </w:t>
      </w:r>
      <w:r w:rsidR="006B1AB8" w:rsidRPr="009D62A3">
        <w:rPr>
          <w:rFonts w:ascii="Candara" w:hAnsi="Candara" w:cs="Arial"/>
          <w:color w:val="E36C0A" w:themeColor="accent6" w:themeShade="BF"/>
        </w:rPr>
        <w:t>orange</w:t>
      </w:r>
      <w:r w:rsidR="006B1AB8" w:rsidRPr="00F031BA">
        <w:rPr>
          <w:rFonts w:ascii="Arial" w:hAnsi="Arial" w:cs="Arial"/>
        </w:rPr>
        <w:t xml:space="preserve"> colour.</w:t>
      </w:r>
    </w:p>
    <w:p w:rsidR="00724D83" w:rsidRDefault="000E4D97" w:rsidP="0013227E">
      <w:pPr>
        <w:pStyle w:val="ListParagraph"/>
        <w:numPr>
          <w:ilvl w:val="0"/>
          <w:numId w:val="3"/>
        </w:numPr>
        <w:rPr>
          <w:rFonts w:ascii="Arial" w:hAnsi="Arial" w:cs="Arial"/>
          <w:color w:val="000000" w:themeColor="text1"/>
        </w:rPr>
      </w:pPr>
      <w:r>
        <w:rPr>
          <w:rFonts w:ascii="Arial" w:hAnsi="Arial" w:cs="Arial"/>
          <w:color w:val="000000" w:themeColor="text1"/>
        </w:rPr>
        <w:t>Flower</w:t>
      </w:r>
      <w:r w:rsidR="00724D83">
        <w:rPr>
          <w:rFonts w:ascii="Arial" w:hAnsi="Arial" w:cs="Arial"/>
          <w:color w:val="000000" w:themeColor="text1"/>
        </w:rPr>
        <w:t xml:space="preserve"> brackets </w:t>
      </w:r>
      <w:r w:rsidR="00985709">
        <w:rPr>
          <w:rFonts w:ascii="Arial" w:hAnsi="Arial" w:cs="Arial"/>
          <w:color w:val="000000" w:themeColor="text1"/>
        </w:rPr>
        <w:t>{}</w:t>
      </w:r>
      <w:r w:rsidR="00724D83">
        <w:rPr>
          <w:rFonts w:ascii="Arial" w:hAnsi="Arial" w:cs="Arial"/>
          <w:color w:val="000000" w:themeColor="text1"/>
        </w:rPr>
        <w:t xml:space="preserve"> surround </w:t>
      </w:r>
      <w:r w:rsidR="00701B57">
        <w:rPr>
          <w:rFonts w:ascii="Arial" w:hAnsi="Arial" w:cs="Arial"/>
          <w:color w:val="000000" w:themeColor="text1"/>
        </w:rPr>
        <w:t>shall be used for dynamic values for logical explanation, but not for code</w:t>
      </w:r>
      <w:r w:rsidR="00724D83">
        <w:rPr>
          <w:rFonts w:ascii="Arial" w:hAnsi="Arial" w:cs="Arial"/>
          <w:color w:val="000000" w:themeColor="text1"/>
        </w:rPr>
        <w:t>.</w:t>
      </w:r>
    </w:p>
    <w:p w:rsidR="00F334BE" w:rsidRDefault="00F334BE" w:rsidP="00F334BE">
      <w:pPr>
        <w:pStyle w:val="ListParagraph"/>
        <w:ind w:left="1440"/>
        <w:rPr>
          <w:rFonts w:ascii="Arial" w:hAnsi="Arial" w:cs="Arial"/>
          <w:color w:val="002060"/>
        </w:rPr>
      </w:pPr>
    </w:p>
    <w:p w:rsidR="00F334BE" w:rsidRPr="00F334BE" w:rsidRDefault="00F334BE" w:rsidP="00F334BE">
      <w:pPr>
        <w:pStyle w:val="ListParagraph"/>
        <w:rPr>
          <w:rFonts w:ascii="Arial" w:hAnsi="Arial" w:cs="Arial"/>
          <w:color w:val="002060"/>
        </w:rPr>
      </w:pPr>
    </w:p>
    <w:p w:rsidR="00162798" w:rsidRPr="003277EE" w:rsidRDefault="00162798" w:rsidP="00162798">
      <w:pPr>
        <w:rPr>
          <w:rFonts w:ascii="Arial" w:hAnsi="Arial" w:cs="Arial"/>
        </w:rPr>
      </w:pPr>
      <w:r>
        <w:rPr>
          <w:rFonts w:ascii="Arial" w:hAnsi="Arial" w:cs="Arial"/>
        </w:rPr>
        <w:t xml:space="preserve">         </w:t>
      </w:r>
    </w:p>
    <w:p w:rsidR="00162798" w:rsidRDefault="00162798" w:rsidP="00162798">
      <w:pPr>
        <w:rPr>
          <w:rFonts w:ascii="Arial" w:hAnsi="Arial" w:cs="Arial"/>
        </w:rPr>
      </w:pPr>
    </w:p>
    <w:p w:rsidR="00D853DE" w:rsidRDefault="00D853DE" w:rsidP="001E4648">
      <w:pPr>
        <w:rPr>
          <w:rFonts w:ascii="Arial" w:hAnsi="Arial" w:cs="Arial"/>
        </w:rPr>
      </w:pPr>
    </w:p>
    <w:p w:rsidR="00D853DE" w:rsidRDefault="00D853DE">
      <w:pPr>
        <w:spacing w:before="0" w:after="200" w:line="276" w:lineRule="auto"/>
        <w:rPr>
          <w:rFonts w:ascii="Arial" w:hAnsi="Arial" w:cs="Arial"/>
        </w:rPr>
      </w:pPr>
      <w:r>
        <w:rPr>
          <w:rFonts w:ascii="Arial" w:hAnsi="Arial" w:cs="Arial"/>
        </w:rPr>
        <w:br w:type="page"/>
      </w:r>
    </w:p>
    <w:p w:rsidR="00670F23" w:rsidRDefault="0073158F" w:rsidP="0013227E">
      <w:pPr>
        <w:pStyle w:val="ListParagraph"/>
        <w:numPr>
          <w:ilvl w:val="0"/>
          <w:numId w:val="4"/>
        </w:numPr>
        <w:rPr>
          <w:rFonts w:ascii="Arial" w:hAnsi="Arial" w:cs="Arial"/>
          <w:b/>
          <w:bCs/>
          <w:color w:val="002060"/>
        </w:rPr>
      </w:pPr>
      <w:r>
        <w:rPr>
          <w:noProof/>
          <w:lang w:bidi="hi-IN"/>
        </w:rPr>
        <w:lastRenderedPageBreak/>
        <w:pict>
          <v:shape id="_x0000_s1032" type="#_x0000_t32" style="position:absolute;left:0;text-align:left;margin-left:2.25pt;margin-top:15.3pt;width:461.25pt;height:.05pt;z-index:251657728" o:connectortype="straight"/>
        </w:pict>
      </w:r>
      <w:r w:rsidR="00652630">
        <w:rPr>
          <w:rFonts w:ascii="Arial" w:hAnsi="Arial" w:cs="Arial"/>
          <w:b/>
          <w:bCs/>
          <w:color w:val="002060"/>
        </w:rPr>
        <w:t>OVERVIEW</w:t>
      </w:r>
    </w:p>
    <w:p w:rsidR="00670F23" w:rsidRDefault="00C923F0" w:rsidP="00B56C23">
      <w:pPr>
        <w:ind w:left="360"/>
        <w:rPr>
          <w:rFonts w:ascii="Arial" w:hAnsi="Arial" w:cs="Arial"/>
        </w:rPr>
      </w:pPr>
      <w:r w:rsidRPr="00632F6E">
        <w:rPr>
          <w:rFonts w:ascii="Arial" w:hAnsi="Arial" w:cs="Arial"/>
        </w:rPr>
        <w:t>The application</w:t>
      </w:r>
      <w:r w:rsidR="00370ABD">
        <w:rPr>
          <w:rFonts w:ascii="Arial" w:hAnsi="Arial" w:cs="Arial"/>
        </w:rPr>
        <w:t xml:space="preserve"> “My School”, a single </w:t>
      </w:r>
      <w:r w:rsidR="007008FF">
        <w:rPr>
          <w:rFonts w:ascii="Arial" w:hAnsi="Arial" w:cs="Arial"/>
        </w:rPr>
        <w:t>solution to manage all the activities</w:t>
      </w:r>
      <w:r w:rsidR="00370ABD">
        <w:rPr>
          <w:rFonts w:ascii="Arial" w:hAnsi="Arial" w:cs="Arial"/>
        </w:rPr>
        <w:t>/processes related to running a school, being it managing the students, staff, transport, attendance, fees, payments etc.,</w:t>
      </w:r>
      <w:r w:rsidR="00BE56DB">
        <w:rPr>
          <w:rFonts w:ascii="Arial" w:hAnsi="Arial" w:cs="Arial"/>
        </w:rPr>
        <w:t xml:space="preserve"> </w:t>
      </w:r>
      <w:r w:rsidR="00324AEA">
        <w:rPr>
          <w:rFonts w:ascii="Arial" w:hAnsi="Arial" w:cs="Arial"/>
        </w:rPr>
        <w:t>Please find the list of modules currently covered in release 1.0</w:t>
      </w:r>
    </w:p>
    <w:p w:rsidR="00194083" w:rsidRDefault="00711008" w:rsidP="00194083">
      <w:pPr>
        <w:pStyle w:val="ListParagraph"/>
        <w:numPr>
          <w:ilvl w:val="0"/>
          <w:numId w:val="15"/>
        </w:numPr>
        <w:rPr>
          <w:rFonts w:ascii="Arial" w:hAnsi="Arial" w:cs="Arial"/>
        </w:rPr>
      </w:pPr>
      <w:r>
        <w:rPr>
          <w:rFonts w:ascii="Arial" w:hAnsi="Arial" w:cs="Arial"/>
        </w:rPr>
        <w:t>Students</w:t>
      </w:r>
    </w:p>
    <w:p w:rsidR="00711008" w:rsidRDefault="00711008" w:rsidP="00194083">
      <w:pPr>
        <w:pStyle w:val="ListParagraph"/>
        <w:numPr>
          <w:ilvl w:val="0"/>
          <w:numId w:val="15"/>
        </w:numPr>
        <w:rPr>
          <w:rFonts w:ascii="Arial" w:hAnsi="Arial" w:cs="Arial"/>
        </w:rPr>
      </w:pPr>
      <w:r>
        <w:rPr>
          <w:rFonts w:ascii="Arial" w:hAnsi="Arial" w:cs="Arial"/>
        </w:rPr>
        <w:t>Classes</w:t>
      </w:r>
    </w:p>
    <w:p w:rsidR="00711008" w:rsidRDefault="00711008" w:rsidP="00194083">
      <w:pPr>
        <w:pStyle w:val="ListParagraph"/>
        <w:numPr>
          <w:ilvl w:val="0"/>
          <w:numId w:val="15"/>
        </w:numPr>
        <w:rPr>
          <w:rFonts w:ascii="Arial" w:hAnsi="Arial" w:cs="Arial"/>
        </w:rPr>
      </w:pPr>
      <w:r>
        <w:rPr>
          <w:rFonts w:ascii="Arial" w:hAnsi="Arial" w:cs="Arial"/>
        </w:rPr>
        <w:t>Staff</w:t>
      </w:r>
    </w:p>
    <w:p w:rsidR="00711008" w:rsidRDefault="00711008" w:rsidP="00194083">
      <w:pPr>
        <w:pStyle w:val="ListParagraph"/>
        <w:numPr>
          <w:ilvl w:val="0"/>
          <w:numId w:val="15"/>
        </w:numPr>
        <w:rPr>
          <w:rFonts w:ascii="Arial" w:hAnsi="Arial" w:cs="Arial"/>
        </w:rPr>
      </w:pPr>
      <w:r>
        <w:rPr>
          <w:rFonts w:ascii="Arial" w:hAnsi="Arial" w:cs="Arial"/>
        </w:rPr>
        <w:t>Transport</w:t>
      </w:r>
    </w:p>
    <w:p w:rsidR="00711008" w:rsidRDefault="00711008" w:rsidP="00194083">
      <w:pPr>
        <w:pStyle w:val="ListParagraph"/>
        <w:numPr>
          <w:ilvl w:val="0"/>
          <w:numId w:val="15"/>
        </w:numPr>
        <w:rPr>
          <w:rFonts w:ascii="Arial" w:hAnsi="Arial" w:cs="Arial"/>
        </w:rPr>
      </w:pPr>
      <w:r>
        <w:rPr>
          <w:rFonts w:ascii="Arial" w:hAnsi="Arial" w:cs="Arial"/>
        </w:rPr>
        <w:t>Fee management</w:t>
      </w:r>
    </w:p>
    <w:p w:rsidR="00131205" w:rsidRDefault="00131205" w:rsidP="00194083">
      <w:pPr>
        <w:pStyle w:val="ListParagraph"/>
        <w:numPr>
          <w:ilvl w:val="0"/>
          <w:numId w:val="15"/>
        </w:numPr>
        <w:rPr>
          <w:rFonts w:ascii="Arial" w:hAnsi="Arial" w:cs="Arial"/>
        </w:rPr>
      </w:pPr>
      <w:r>
        <w:rPr>
          <w:rFonts w:ascii="Arial" w:hAnsi="Arial" w:cs="Arial"/>
        </w:rPr>
        <w:t>Configuration</w:t>
      </w:r>
    </w:p>
    <w:p w:rsidR="00711008" w:rsidRDefault="00711008" w:rsidP="00711008">
      <w:pPr>
        <w:ind w:left="360"/>
        <w:rPr>
          <w:rFonts w:ascii="Arial" w:hAnsi="Arial" w:cs="Arial"/>
        </w:rPr>
      </w:pPr>
      <w:r>
        <w:rPr>
          <w:rFonts w:ascii="Arial" w:hAnsi="Arial" w:cs="Arial"/>
        </w:rPr>
        <w:t>The features which shall be planned for future releases are</w:t>
      </w:r>
    </w:p>
    <w:p w:rsidR="00711008" w:rsidRDefault="00131205" w:rsidP="00711008">
      <w:pPr>
        <w:pStyle w:val="ListParagraph"/>
        <w:numPr>
          <w:ilvl w:val="0"/>
          <w:numId w:val="16"/>
        </w:numPr>
        <w:rPr>
          <w:rFonts w:ascii="Arial" w:hAnsi="Arial" w:cs="Arial"/>
        </w:rPr>
      </w:pPr>
      <w:r>
        <w:rPr>
          <w:rFonts w:ascii="Arial" w:hAnsi="Arial" w:cs="Arial"/>
        </w:rPr>
        <w:t>Examination and Evaluation records</w:t>
      </w:r>
    </w:p>
    <w:p w:rsidR="00131205" w:rsidRDefault="00833F40" w:rsidP="00711008">
      <w:pPr>
        <w:pStyle w:val="ListParagraph"/>
        <w:numPr>
          <w:ilvl w:val="0"/>
          <w:numId w:val="16"/>
        </w:numPr>
        <w:rPr>
          <w:rFonts w:ascii="Arial" w:hAnsi="Arial" w:cs="Arial"/>
        </w:rPr>
      </w:pPr>
      <w:r>
        <w:rPr>
          <w:rFonts w:ascii="Arial" w:hAnsi="Arial" w:cs="Arial"/>
        </w:rPr>
        <w:t>Attendance</w:t>
      </w:r>
    </w:p>
    <w:p w:rsidR="00833F40" w:rsidRDefault="00833F40" w:rsidP="00711008">
      <w:pPr>
        <w:pStyle w:val="ListParagraph"/>
        <w:numPr>
          <w:ilvl w:val="0"/>
          <w:numId w:val="16"/>
        </w:numPr>
        <w:rPr>
          <w:rFonts w:ascii="Arial" w:hAnsi="Arial" w:cs="Arial"/>
        </w:rPr>
      </w:pPr>
      <w:r>
        <w:rPr>
          <w:rFonts w:ascii="Arial" w:hAnsi="Arial" w:cs="Arial"/>
        </w:rPr>
        <w:t>Payments</w:t>
      </w:r>
    </w:p>
    <w:p w:rsidR="00833F40" w:rsidRDefault="00833F40" w:rsidP="00711008">
      <w:pPr>
        <w:pStyle w:val="ListParagraph"/>
        <w:numPr>
          <w:ilvl w:val="0"/>
          <w:numId w:val="16"/>
        </w:numPr>
        <w:rPr>
          <w:rFonts w:ascii="Arial" w:hAnsi="Arial" w:cs="Arial"/>
        </w:rPr>
      </w:pPr>
      <w:r>
        <w:rPr>
          <w:rFonts w:ascii="Arial" w:hAnsi="Arial" w:cs="Arial"/>
        </w:rPr>
        <w:t>Reports</w:t>
      </w:r>
    </w:p>
    <w:p w:rsidR="002D57C8" w:rsidRDefault="002D57C8" w:rsidP="00711008">
      <w:pPr>
        <w:pStyle w:val="ListParagraph"/>
        <w:numPr>
          <w:ilvl w:val="0"/>
          <w:numId w:val="16"/>
        </w:numPr>
        <w:rPr>
          <w:rFonts w:ascii="Arial" w:hAnsi="Arial" w:cs="Arial"/>
        </w:rPr>
      </w:pPr>
      <w:r>
        <w:rPr>
          <w:rFonts w:ascii="Arial" w:hAnsi="Arial" w:cs="Arial"/>
        </w:rPr>
        <w:t>Events</w:t>
      </w:r>
    </w:p>
    <w:p w:rsidR="005B4D77" w:rsidRPr="005B4D77" w:rsidRDefault="005B4D77" w:rsidP="005B4D77">
      <w:pPr>
        <w:ind w:left="360"/>
        <w:rPr>
          <w:rFonts w:ascii="Arial" w:hAnsi="Arial" w:cs="Arial"/>
        </w:rPr>
      </w:pPr>
      <w:r>
        <w:rPr>
          <w:rFonts w:ascii="Arial" w:hAnsi="Arial" w:cs="Arial"/>
        </w:rPr>
        <w:t>We shall get into the release 1.0 features in detail in the next section</w:t>
      </w:r>
      <w:r w:rsidR="00D32640">
        <w:rPr>
          <w:rFonts w:ascii="Arial" w:hAnsi="Arial" w:cs="Arial"/>
        </w:rPr>
        <w:t>s</w:t>
      </w:r>
      <w:r>
        <w:rPr>
          <w:rFonts w:ascii="Arial" w:hAnsi="Arial" w:cs="Arial"/>
        </w:rPr>
        <w:t>.</w:t>
      </w:r>
    </w:p>
    <w:p w:rsidR="00B73069" w:rsidRDefault="00B73069" w:rsidP="00B73069">
      <w:pPr>
        <w:pStyle w:val="ListParagraph"/>
        <w:ind w:left="465"/>
        <w:rPr>
          <w:rFonts w:ascii="Arial" w:hAnsi="Arial" w:cs="Arial"/>
          <w:b/>
          <w:bCs/>
          <w:color w:val="002060"/>
        </w:rPr>
      </w:pPr>
    </w:p>
    <w:p w:rsidR="00302CF4" w:rsidRDefault="0073158F" w:rsidP="00C22911">
      <w:pPr>
        <w:pStyle w:val="ListParagraph"/>
        <w:numPr>
          <w:ilvl w:val="0"/>
          <w:numId w:val="4"/>
        </w:numPr>
        <w:rPr>
          <w:rFonts w:ascii="Arial" w:hAnsi="Arial" w:cs="Arial"/>
          <w:b/>
          <w:bCs/>
          <w:color w:val="002060"/>
        </w:rPr>
      </w:pPr>
      <w:r>
        <w:rPr>
          <w:noProof/>
          <w:lang w:bidi="hi-IN"/>
        </w:rPr>
        <w:pict>
          <v:shape id="_x0000_s1031" type="#_x0000_t32" style="position:absolute;left:0;text-align:left;margin-left:.75pt;margin-top:15.6pt;width:461.25pt;height:.05pt;z-index:251655680" o:connectortype="straight"/>
        </w:pict>
      </w:r>
      <w:r w:rsidR="003C3517">
        <w:rPr>
          <w:rFonts w:ascii="Arial" w:hAnsi="Arial" w:cs="Arial"/>
          <w:b/>
          <w:bCs/>
          <w:color w:val="002060"/>
        </w:rPr>
        <w:t>BASIC LAYOUT</w:t>
      </w:r>
    </w:p>
    <w:p w:rsidR="00D86C92" w:rsidRDefault="001B3963" w:rsidP="001B3963">
      <w:pPr>
        <w:ind w:firstLine="360"/>
        <w:rPr>
          <w:rFonts w:ascii="Arial" w:hAnsi="Arial" w:cs="Arial"/>
        </w:rPr>
      </w:pPr>
      <w:r w:rsidRPr="001B3963">
        <w:rPr>
          <w:rFonts w:ascii="Arial" w:hAnsi="Arial" w:cs="Arial"/>
        </w:rPr>
        <w:t xml:space="preserve">The </w:t>
      </w:r>
      <w:r w:rsidR="00B2044D">
        <w:rPr>
          <w:rFonts w:ascii="Arial" w:hAnsi="Arial" w:cs="Arial"/>
        </w:rPr>
        <w:t>layout of the site comprises of three major sections</w:t>
      </w:r>
      <w:r w:rsidR="009D165B">
        <w:rPr>
          <w:rFonts w:ascii="Arial" w:hAnsi="Arial" w:cs="Arial"/>
        </w:rPr>
        <w:t xml:space="preserve"> as outlined below</w:t>
      </w:r>
      <w:r w:rsidR="00B2044D">
        <w:rPr>
          <w:rFonts w:ascii="Arial" w:hAnsi="Arial" w:cs="Arial"/>
        </w:rPr>
        <w:t>.</w:t>
      </w:r>
      <w:r w:rsidR="001529E2">
        <w:rPr>
          <w:rFonts w:ascii="Arial" w:hAnsi="Arial" w:cs="Arial"/>
        </w:rPr>
        <w:t xml:space="preserve"> </w:t>
      </w:r>
    </w:p>
    <w:p w:rsidR="001529E2" w:rsidRDefault="00396CD4" w:rsidP="001529E2">
      <w:pPr>
        <w:pStyle w:val="ListParagraph"/>
        <w:numPr>
          <w:ilvl w:val="0"/>
          <w:numId w:val="17"/>
        </w:numPr>
        <w:rPr>
          <w:rFonts w:ascii="Arial" w:hAnsi="Arial" w:cs="Arial"/>
        </w:rPr>
      </w:pPr>
      <w:r>
        <w:rPr>
          <w:rFonts w:ascii="Arial" w:hAnsi="Arial" w:cs="Arial"/>
        </w:rPr>
        <w:t>Top Section</w:t>
      </w:r>
    </w:p>
    <w:p w:rsidR="00396CD4" w:rsidRDefault="00396CD4" w:rsidP="001529E2">
      <w:pPr>
        <w:pStyle w:val="ListParagraph"/>
        <w:numPr>
          <w:ilvl w:val="0"/>
          <w:numId w:val="17"/>
        </w:numPr>
        <w:rPr>
          <w:rFonts w:ascii="Arial" w:hAnsi="Arial" w:cs="Arial"/>
        </w:rPr>
      </w:pPr>
      <w:r>
        <w:rPr>
          <w:rFonts w:ascii="Arial" w:hAnsi="Arial" w:cs="Arial"/>
        </w:rPr>
        <w:t>Left Section (which includes options for navigating the site)</w:t>
      </w:r>
    </w:p>
    <w:p w:rsidR="008C26A3" w:rsidRDefault="008C26A3" w:rsidP="001529E2">
      <w:pPr>
        <w:pStyle w:val="ListParagraph"/>
        <w:numPr>
          <w:ilvl w:val="0"/>
          <w:numId w:val="17"/>
        </w:numPr>
        <w:rPr>
          <w:rFonts w:ascii="Arial" w:hAnsi="Arial" w:cs="Arial"/>
        </w:rPr>
      </w:pPr>
      <w:r>
        <w:rPr>
          <w:rFonts w:ascii="Arial" w:hAnsi="Arial" w:cs="Arial"/>
        </w:rPr>
        <w:t>Center Section (</w:t>
      </w:r>
      <w:r w:rsidR="001D755D">
        <w:rPr>
          <w:rFonts w:ascii="Arial" w:hAnsi="Arial" w:cs="Arial"/>
        </w:rPr>
        <w:t>a</w:t>
      </w:r>
      <w:r w:rsidR="00616482">
        <w:rPr>
          <w:rFonts w:ascii="Arial" w:hAnsi="Arial" w:cs="Arial"/>
        </w:rPr>
        <w:t xml:space="preserve"> </w:t>
      </w:r>
      <w:r w:rsidR="001D755D">
        <w:rPr>
          <w:rFonts w:ascii="Arial" w:hAnsi="Arial" w:cs="Arial"/>
        </w:rPr>
        <w:t>Partial View Loaded by Ajax. Either the data or the whole HTML based on the use case</w:t>
      </w:r>
      <w:r w:rsidR="00616482">
        <w:rPr>
          <w:rFonts w:ascii="Arial" w:hAnsi="Arial" w:cs="Arial"/>
        </w:rPr>
        <w:t xml:space="preserve">, </w:t>
      </w:r>
      <w:r>
        <w:rPr>
          <w:rFonts w:ascii="Arial" w:hAnsi="Arial" w:cs="Arial"/>
        </w:rPr>
        <w:t>which displays the details of the option selected)</w:t>
      </w:r>
    </w:p>
    <w:p w:rsidR="001D755D" w:rsidRDefault="001D755D" w:rsidP="001529E2">
      <w:pPr>
        <w:pStyle w:val="ListParagraph"/>
        <w:numPr>
          <w:ilvl w:val="0"/>
          <w:numId w:val="17"/>
        </w:numPr>
        <w:rPr>
          <w:rFonts w:ascii="Arial" w:hAnsi="Arial" w:cs="Arial"/>
        </w:rPr>
      </w:pPr>
      <w:r>
        <w:rPr>
          <w:rFonts w:ascii="Arial" w:hAnsi="Arial" w:cs="Arial"/>
        </w:rPr>
        <w:t>All the data layer should be exposed from a Rest ful api layer and the services should not rely on User Session.</w:t>
      </w:r>
    </w:p>
    <w:p w:rsidR="001D755D" w:rsidRPr="001529E2" w:rsidRDefault="001D755D" w:rsidP="001529E2">
      <w:pPr>
        <w:pStyle w:val="ListParagraph"/>
        <w:numPr>
          <w:ilvl w:val="0"/>
          <w:numId w:val="17"/>
        </w:numPr>
        <w:rPr>
          <w:rFonts w:ascii="Arial" w:hAnsi="Arial" w:cs="Arial"/>
        </w:rPr>
      </w:pPr>
      <w:r>
        <w:rPr>
          <w:rFonts w:ascii="Arial" w:hAnsi="Arial" w:cs="Arial"/>
        </w:rPr>
        <w:t>All the APIs should have CORS enabled for a list of White Listed domains. (Should be able to read the webservice data from a different whitelisted domains without any issues.)</w:t>
      </w:r>
    </w:p>
    <w:p w:rsidR="00EB2915" w:rsidRDefault="00EB2915" w:rsidP="00EB2915">
      <w:pPr>
        <w:pStyle w:val="ListParagraph"/>
        <w:ind w:left="360"/>
        <w:rPr>
          <w:rFonts w:ascii="Arial" w:hAnsi="Arial" w:cs="Arial"/>
          <w:bCs/>
          <w:color w:val="002060"/>
        </w:rPr>
      </w:pPr>
    </w:p>
    <w:p w:rsidR="009D165B" w:rsidRPr="009748DE" w:rsidRDefault="009D165B" w:rsidP="00EB2915">
      <w:pPr>
        <w:pStyle w:val="ListParagraph"/>
        <w:ind w:left="360"/>
        <w:rPr>
          <w:rFonts w:ascii="Arial" w:hAnsi="Arial" w:cs="Arial"/>
          <w:bCs/>
          <w:color w:val="002060"/>
        </w:rPr>
      </w:pPr>
      <w:r>
        <w:rPr>
          <w:rFonts w:ascii="Arial" w:hAnsi="Arial" w:cs="Arial"/>
          <w:bCs/>
          <w:noProof/>
          <w:color w:val="002060"/>
          <w:lang w:val="en-IN" w:eastAsia="en-IN"/>
        </w:rPr>
        <w:lastRenderedPageBreak/>
        <w:drawing>
          <wp:inline distT="0" distB="0" distL="0" distR="0">
            <wp:extent cx="4501902" cy="315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layout.jpg"/>
                    <pic:cNvPicPr/>
                  </pic:nvPicPr>
                  <pic:blipFill>
                    <a:blip r:embed="rId10">
                      <a:extLst>
                        <a:ext uri="{28A0092B-C50C-407E-A947-70E740481C1C}">
                          <a14:useLocalDpi xmlns:a14="http://schemas.microsoft.com/office/drawing/2010/main" val="0"/>
                        </a:ext>
                      </a:extLst>
                    </a:blip>
                    <a:stretch>
                      <a:fillRect/>
                    </a:stretch>
                  </pic:blipFill>
                  <pic:spPr>
                    <a:xfrm>
                      <a:off x="0" y="0"/>
                      <a:ext cx="4501902" cy="3154570"/>
                    </a:xfrm>
                    <a:prstGeom prst="rect">
                      <a:avLst/>
                    </a:prstGeom>
                  </pic:spPr>
                </pic:pic>
              </a:graphicData>
            </a:graphic>
          </wp:inline>
        </w:drawing>
      </w:r>
    </w:p>
    <w:p w:rsidR="00C43076" w:rsidRPr="000B1CF3" w:rsidRDefault="00C43076" w:rsidP="000B1CF3">
      <w:pPr>
        <w:rPr>
          <w:rFonts w:ascii="Arial" w:hAnsi="Arial" w:cs="Arial"/>
          <w:b/>
          <w:bCs/>
          <w:color w:val="002060"/>
        </w:rPr>
      </w:pPr>
    </w:p>
    <w:p w:rsidR="00C43076" w:rsidRDefault="000974B1" w:rsidP="0013227E">
      <w:pPr>
        <w:pStyle w:val="ListParagraph"/>
        <w:numPr>
          <w:ilvl w:val="0"/>
          <w:numId w:val="4"/>
        </w:numPr>
        <w:rPr>
          <w:rFonts w:ascii="Arial" w:hAnsi="Arial" w:cs="Arial"/>
          <w:b/>
          <w:bCs/>
          <w:color w:val="002060"/>
        </w:rPr>
      </w:pPr>
      <w:r>
        <w:rPr>
          <w:rFonts w:ascii="Arial" w:hAnsi="Arial" w:cs="Arial"/>
          <w:b/>
          <w:bCs/>
          <w:color w:val="002060"/>
        </w:rPr>
        <w:t>FEATURES</w:t>
      </w:r>
    </w:p>
    <w:p w:rsidR="00C43076" w:rsidRPr="001766F8" w:rsidRDefault="0073158F" w:rsidP="00C43076">
      <w:pPr>
        <w:pStyle w:val="ListParagraph"/>
        <w:ind w:left="360"/>
        <w:rPr>
          <w:rFonts w:ascii="Arial" w:hAnsi="Arial" w:cs="Arial"/>
          <w:b/>
          <w:bCs/>
          <w:color w:val="002060"/>
        </w:rPr>
      </w:pPr>
      <w:r>
        <w:rPr>
          <w:noProof/>
          <w:lang w:bidi="hi-IN"/>
        </w:rPr>
        <w:pict>
          <v:shape id="_x0000_s1033" type="#_x0000_t32" style="position:absolute;left:0;text-align:left;margin-left:1.5pt;margin-top:2.65pt;width:461.25pt;height:.05pt;z-index:251658752" o:connectortype="straight"/>
        </w:pict>
      </w:r>
    </w:p>
    <w:p w:rsidR="00F21123" w:rsidRDefault="00185473" w:rsidP="0013227E">
      <w:pPr>
        <w:pStyle w:val="ListParagraph"/>
        <w:numPr>
          <w:ilvl w:val="1"/>
          <w:numId w:val="4"/>
        </w:numPr>
        <w:rPr>
          <w:rFonts w:ascii="Arial" w:hAnsi="Arial" w:cs="Arial"/>
          <w:b/>
          <w:color w:val="002060"/>
        </w:rPr>
      </w:pPr>
      <w:r>
        <w:rPr>
          <w:rFonts w:ascii="Arial" w:hAnsi="Arial" w:cs="Arial"/>
          <w:b/>
          <w:color w:val="002060"/>
        </w:rPr>
        <w:t xml:space="preserve"> </w:t>
      </w:r>
      <w:r w:rsidR="00F21123" w:rsidRPr="00185473">
        <w:rPr>
          <w:rFonts w:ascii="Arial" w:hAnsi="Arial" w:cs="Arial"/>
          <w:b/>
          <w:color w:val="002060"/>
        </w:rPr>
        <w:t>LOGIN</w:t>
      </w:r>
    </w:p>
    <w:p w:rsidR="00B86427" w:rsidRDefault="006B73A7" w:rsidP="006B73A7">
      <w:pPr>
        <w:pStyle w:val="ListParagraph"/>
        <w:ind w:left="615" w:firstLine="105"/>
        <w:rPr>
          <w:rFonts w:ascii="Arial" w:hAnsi="Arial" w:cs="Arial"/>
        </w:rPr>
      </w:pPr>
      <w:r>
        <w:rPr>
          <w:rFonts w:ascii="Arial" w:hAnsi="Arial" w:cs="Arial"/>
        </w:rPr>
        <w:t xml:space="preserve">The initial login page shall have </w:t>
      </w:r>
      <w:r w:rsidR="00160A9E">
        <w:rPr>
          <w:rFonts w:ascii="Arial" w:hAnsi="Arial" w:cs="Arial"/>
        </w:rPr>
        <w:t>three basic input details</w:t>
      </w:r>
      <w:r w:rsidR="001D1FE5">
        <w:rPr>
          <w:rFonts w:ascii="Arial" w:hAnsi="Arial" w:cs="Arial"/>
        </w:rPr>
        <w:t>.</w:t>
      </w:r>
    </w:p>
    <w:p w:rsidR="001D1FE5" w:rsidRDefault="000B5D4E" w:rsidP="001D1FE5">
      <w:pPr>
        <w:pStyle w:val="ListParagraph"/>
        <w:numPr>
          <w:ilvl w:val="0"/>
          <w:numId w:val="20"/>
        </w:numPr>
        <w:rPr>
          <w:rFonts w:ascii="Arial" w:hAnsi="Arial" w:cs="Arial"/>
        </w:rPr>
      </w:pPr>
      <w:r>
        <w:rPr>
          <w:rFonts w:ascii="Arial" w:hAnsi="Arial" w:cs="Arial"/>
        </w:rPr>
        <w:t>Username</w:t>
      </w:r>
    </w:p>
    <w:p w:rsidR="000B5D4E" w:rsidRDefault="000B5D4E" w:rsidP="001D1FE5">
      <w:pPr>
        <w:pStyle w:val="ListParagraph"/>
        <w:numPr>
          <w:ilvl w:val="0"/>
          <w:numId w:val="20"/>
        </w:numPr>
        <w:rPr>
          <w:rFonts w:ascii="Arial" w:hAnsi="Arial" w:cs="Arial"/>
        </w:rPr>
      </w:pPr>
      <w:r>
        <w:rPr>
          <w:rFonts w:ascii="Arial" w:hAnsi="Arial" w:cs="Arial"/>
        </w:rPr>
        <w:t>Password</w:t>
      </w:r>
    </w:p>
    <w:p w:rsidR="000B5D4E" w:rsidRDefault="000B5D4E" w:rsidP="001D1FE5">
      <w:pPr>
        <w:pStyle w:val="ListParagraph"/>
        <w:numPr>
          <w:ilvl w:val="0"/>
          <w:numId w:val="20"/>
        </w:numPr>
        <w:rPr>
          <w:rFonts w:ascii="Arial" w:hAnsi="Arial" w:cs="Arial"/>
        </w:rPr>
      </w:pPr>
      <w:r>
        <w:rPr>
          <w:rFonts w:ascii="Arial" w:hAnsi="Arial" w:cs="Arial"/>
        </w:rPr>
        <w:t>Institution</w:t>
      </w:r>
    </w:p>
    <w:p w:rsidR="006D3F8A" w:rsidRPr="006D3F8A" w:rsidRDefault="001D700E" w:rsidP="006540E1">
      <w:pPr>
        <w:ind w:left="720"/>
        <w:rPr>
          <w:rFonts w:ascii="Arial" w:hAnsi="Arial" w:cs="Arial"/>
        </w:rPr>
      </w:pPr>
      <w:r>
        <w:rPr>
          <w:rFonts w:ascii="Arial" w:hAnsi="Arial" w:cs="Arial"/>
        </w:rPr>
        <w:t>We shall store the list of valid users</w:t>
      </w:r>
      <w:r w:rsidR="00066A14">
        <w:rPr>
          <w:rFonts w:ascii="Arial" w:hAnsi="Arial" w:cs="Arial"/>
        </w:rPr>
        <w:t xml:space="preserve"> </w:t>
      </w:r>
      <w:r>
        <w:rPr>
          <w:rFonts w:ascii="Arial" w:hAnsi="Arial" w:cs="Arial"/>
        </w:rPr>
        <w:t>(take only admin roles for now)</w:t>
      </w:r>
      <w:r w:rsidR="00066A14">
        <w:rPr>
          <w:rFonts w:ascii="Arial" w:hAnsi="Arial" w:cs="Arial"/>
        </w:rPr>
        <w:t xml:space="preserve"> for each school and shall store in database. If all three parameters match, we shall allow the user to login</w:t>
      </w:r>
      <w:r w:rsidR="00C96336">
        <w:rPr>
          <w:rFonts w:ascii="Arial" w:hAnsi="Arial" w:cs="Arial"/>
        </w:rPr>
        <w:t>, otherwise a proper error message shall be returned.</w:t>
      </w:r>
    </w:p>
    <w:p w:rsidR="006B73A7" w:rsidRPr="00B86427" w:rsidRDefault="006B73A7" w:rsidP="006B73A7">
      <w:pPr>
        <w:pStyle w:val="ListParagraph"/>
        <w:ind w:left="615" w:firstLine="105"/>
        <w:rPr>
          <w:rFonts w:ascii="Arial" w:hAnsi="Arial" w:cs="Arial"/>
        </w:rPr>
      </w:pPr>
    </w:p>
    <w:p w:rsidR="00C43076" w:rsidRDefault="00897CE4" w:rsidP="0013227E">
      <w:pPr>
        <w:pStyle w:val="ListParagraph"/>
        <w:numPr>
          <w:ilvl w:val="1"/>
          <w:numId w:val="4"/>
        </w:numPr>
        <w:rPr>
          <w:rFonts w:ascii="Arial" w:hAnsi="Arial" w:cs="Arial"/>
          <w:b/>
          <w:color w:val="002060"/>
        </w:rPr>
      </w:pPr>
      <w:r>
        <w:rPr>
          <w:rFonts w:ascii="Arial" w:hAnsi="Arial" w:cs="Arial"/>
          <w:b/>
          <w:color w:val="002060"/>
        </w:rPr>
        <w:t>STUDENTS</w:t>
      </w:r>
    </w:p>
    <w:p w:rsidR="00CF2197" w:rsidRDefault="00482722" w:rsidP="009B34D7">
      <w:pPr>
        <w:pStyle w:val="ListParagraph"/>
        <w:rPr>
          <w:rFonts w:ascii="Arial" w:hAnsi="Arial" w:cs="Arial"/>
        </w:rPr>
      </w:pPr>
      <w:r>
        <w:rPr>
          <w:rFonts w:ascii="Arial" w:hAnsi="Arial" w:cs="Arial"/>
        </w:rPr>
        <w:t>By clicking the Students link in the options section, the center section will load the list of students.</w:t>
      </w:r>
      <w:r w:rsidR="004906E8">
        <w:rPr>
          <w:rFonts w:ascii="Arial" w:hAnsi="Arial" w:cs="Arial"/>
        </w:rPr>
        <w:t xml:space="preserve"> </w:t>
      </w:r>
      <w:r w:rsidR="009C4968">
        <w:rPr>
          <w:rFonts w:ascii="Arial" w:hAnsi="Arial" w:cs="Arial"/>
        </w:rPr>
        <w:t>The layout of the center section would have</w:t>
      </w:r>
    </w:p>
    <w:p w:rsidR="009C4968" w:rsidRDefault="003560B4" w:rsidP="009C4968">
      <w:pPr>
        <w:pStyle w:val="ListParagraph"/>
        <w:numPr>
          <w:ilvl w:val="0"/>
          <w:numId w:val="18"/>
        </w:numPr>
        <w:rPr>
          <w:rFonts w:ascii="Arial" w:hAnsi="Arial" w:cs="Arial"/>
        </w:rPr>
      </w:pPr>
      <w:r>
        <w:rPr>
          <w:rFonts w:ascii="Arial" w:hAnsi="Arial" w:cs="Arial"/>
        </w:rPr>
        <w:t xml:space="preserve">Filter section: </w:t>
      </w:r>
      <w:r w:rsidR="00265F90">
        <w:rPr>
          <w:rFonts w:ascii="Arial" w:hAnsi="Arial" w:cs="Arial"/>
        </w:rPr>
        <w:t>The student list filter based on name and the class, along with apply filter button.</w:t>
      </w:r>
      <w:r w:rsidR="00654F00">
        <w:rPr>
          <w:rFonts w:ascii="Arial" w:hAnsi="Arial" w:cs="Arial"/>
        </w:rPr>
        <w:t xml:space="preserve"> </w:t>
      </w:r>
      <w:r w:rsidR="009D351A">
        <w:rPr>
          <w:rFonts w:ascii="Arial" w:hAnsi="Arial" w:cs="Arial"/>
        </w:rPr>
        <w:t>It would also have a button to register a new student.</w:t>
      </w:r>
    </w:p>
    <w:p w:rsidR="006B0F6B" w:rsidRDefault="00946524" w:rsidP="009C4968">
      <w:pPr>
        <w:pStyle w:val="ListParagraph"/>
        <w:numPr>
          <w:ilvl w:val="0"/>
          <w:numId w:val="18"/>
        </w:numPr>
        <w:rPr>
          <w:rFonts w:ascii="Arial" w:hAnsi="Arial" w:cs="Arial"/>
        </w:rPr>
      </w:pPr>
      <w:r>
        <w:rPr>
          <w:rFonts w:ascii="Arial" w:hAnsi="Arial" w:cs="Arial"/>
        </w:rPr>
        <w:t>Content section: The content section will load the list of students based on the filter applied.</w:t>
      </w:r>
      <w:r w:rsidR="00321784">
        <w:rPr>
          <w:rFonts w:ascii="Arial" w:hAnsi="Arial" w:cs="Arial"/>
        </w:rPr>
        <w:t xml:space="preserve"> </w:t>
      </w:r>
      <w:r w:rsidR="005C23C9">
        <w:rPr>
          <w:rFonts w:ascii="Arial" w:hAnsi="Arial" w:cs="Arial"/>
        </w:rPr>
        <w:t>Initially when the page is loaded, there will be no filter applied and the students are listed in alphabetical order by default.</w:t>
      </w:r>
    </w:p>
    <w:p w:rsidR="00652934" w:rsidRDefault="00BB75B5" w:rsidP="005D1D8D">
      <w:pPr>
        <w:ind w:left="720"/>
        <w:rPr>
          <w:rFonts w:ascii="Arial" w:hAnsi="Arial" w:cs="Arial"/>
        </w:rPr>
      </w:pPr>
      <w:r w:rsidRPr="00711801">
        <w:rPr>
          <w:rFonts w:ascii="Arial" w:hAnsi="Arial" w:cs="Arial"/>
          <w:b/>
        </w:rPr>
        <w:t>New registration</w:t>
      </w:r>
      <w:r>
        <w:rPr>
          <w:rFonts w:ascii="Arial" w:hAnsi="Arial" w:cs="Arial"/>
        </w:rPr>
        <w:t xml:space="preserve">: When we click on New Registration button, a form is opened in the content section, which would </w:t>
      </w:r>
      <w:r w:rsidR="00DC3C6D">
        <w:rPr>
          <w:rFonts w:ascii="Arial" w:hAnsi="Arial" w:cs="Arial"/>
        </w:rPr>
        <w:t>capture</w:t>
      </w:r>
      <w:r>
        <w:rPr>
          <w:rFonts w:ascii="Arial" w:hAnsi="Arial" w:cs="Arial"/>
        </w:rPr>
        <w:t xml:space="preserve"> the below details of the student</w:t>
      </w:r>
      <w:r w:rsidR="00B13E57">
        <w:rPr>
          <w:rFonts w:ascii="Arial" w:hAnsi="Arial" w:cs="Arial"/>
        </w:rPr>
        <w:t>. The form should have a register and clear buttons. When the clear button is clicked, clear the complete form. When submit button is clicked, the student should be registered and saved in the school database.</w:t>
      </w:r>
      <w:r w:rsidR="002045FB">
        <w:rPr>
          <w:rFonts w:ascii="Arial" w:hAnsi="Arial" w:cs="Arial"/>
        </w:rPr>
        <w:t xml:space="preserve"> </w:t>
      </w:r>
      <w:r w:rsidR="00E72540">
        <w:rPr>
          <w:rFonts w:ascii="Arial" w:hAnsi="Arial" w:cs="Arial"/>
        </w:rPr>
        <w:t xml:space="preserve">Based on the extra facilities opted by the student, fee liabilities would be calculated at saved. </w:t>
      </w:r>
      <w:r w:rsidR="002045FB">
        <w:rPr>
          <w:rFonts w:ascii="Arial" w:hAnsi="Arial" w:cs="Arial"/>
        </w:rPr>
        <w:t>When a new student is registered, an email/sms should be triggered to the number and email address provided.</w:t>
      </w:r>
    </w:p>
    <w:p w:rsidR="00A54D7F" w:rsidRDefault="00A54D7F" w:rsidP="00A54D7F">
      <w:pPr>
        <w:pStyle w:val="ListParagraph"/>
        <w:numPr>
          <w:ilvl w:val="0"/>
          <w:numId w:val="19"/>
        </w:numPr>
        <w:rPr>
          <w:rFonts w:ascii="Arial" w:hAnsi="Arial" w:cs="Arial"/>
        </w:rPr>
      </w:pPr>
      <w:r>
        <w:rPr>
          <w:rFonts w:ascii="Arial" w:hAnsi="Arial" w:cs="Arial"/>
        </w:rPr>
        <w:lastRenderedPageBreak/>
        <w:t>Student Name</w:t>
      </w:r>
    </w:p>
    <w:p w:rsidR="00A018B3" w:rsidRDefault="00A018B3" w:rsidP="00A54D7F">
      <w:pPr>
        <w:pStyle w:val="ListParagraph"/>
        <w:numPr>
          <w:ilvl w:val="0"/>
          <w:numId w:val="19"/>
        </w:numPr>
        <w:rPr>
          <w:rFonts w:ascii="Arial" w:hAnsi="Arial" w:cs="Arial"/>
        </w:rPr>
      </w:pPr>
      <w:r>
        <w:rPr>
          <w:rFonts w:ascii="Arial" w:hAnsi="Arial" w:cs="Arial"/>
        </w:rPr>
        <w:t>Student Class</w:t>
      </w:r>
    </w:p>
    <w:p w:rsidR="00A018B3" w:rsidRDefault="00EC4428" w:rsidP="00A54D7F">
      <w:pPr>
        <w:pStyle w:val="ListParagraph"/>
        <w:numPr>
          <w:ilvl w:val="0"/>
          <w:numId w:val="19"/>
        </w:numPr>
        <w:rPr>
          <w:rFonts w:ascii="Arial" w:hAnsi="Arial" w:cs="Arial"/>
        </w:rPr>
      </w:pPr>
      <w:r>
        <w:rPr>
          <w:rFonts w:ascii="Arial" w:hAnsi="Arial" w:cs="Arial"/>
        </w:rPr>
        <w:t>Joining Date</w:t>
      </w:r>
    </w:p>
    <w:p w:rsidR="00EC4428" w:rsidRDefault="00EC4428" w:rsidP="00A54D7F">
      <w:pPr>
        <w:pStyle w:val="ListParagraph"/>
        <w:numPr>
          <w:ilvl w:val="0"/>
          <w:numId w:val="19"/>
        </w:numPr>
        <w:rPr>
          <w:rFonts w:ascii="Arial" w:hAnsi="Arial" w:cs="Arial"/>
        </w:rPr>
      </w:pPr>
      <w:r>
        <w:rPr>
          <w:rFonts w:ascii="Arial" w:hAnsi="Arial" w:cs="Arial"/>
        </w:rPr>
        <w:t>Last updated time</w:t>
      </w:r>
    </w:p>
    <w:p w:rsidR="00EC4428" w:rsidRDefault="00EC4428" w:rsidP="00A54D7F">
      <w:pPr>
        <w:pStyle w:val="ListParagraph"/>
        <w:numPr>
          <w:ilvl w:val="0"/>
          <w:numId w:val="19"/>
        </w:numPr>
        <w:rPr>
          <w:rFonts w:ascii="Arial" w:hAnsi="Arial" w:cs="Arial"/>
        </w:rPr>
      </w:pPr>
      <w:r>
        <w:rPr>
          <w:rFonts w:ascii="Arial" w:hAnsi="Arial" w:cs="Arial"/>
        </w:rPr>
        <w:t>Address</w:t>
      </w:r>
    </w:p>
    <w:p w:rsidR="00EC4428" w:rsidRDefault="00EC4428" w:rsidP="00A54D7F">
      <w:pPr>
        <w:pStyle w:val="ListParagraph"/>
        <w:numPr>
          <w:ilvl w:val="0"/>
          <w:numId w:val="19"/>
        </w:numPr>
        <w:rPr>
          <w:rFonts w:ascii="Arial" w:hAnsi="Arial" w:cs="Arial"/>
        </w:rPr>
      </w:pPr>
      <w:r>
        <w:rPr>
          <w:rFonts w:ascii="Arial" w:hAnsi="Arial" w:cs="Arial"/>
        </w:rPr>
        <w:t>Fathers name</w:t>
      </w:r>
    </w:p>
    <w:p w:rsidR="00EC4428" w:rsidRDefault="00EC4428" w:rsidP="00A54D7F">
      <w:pPr>
        <w:pStyle w:val="ListParagraph"/>
        <w:numPr>
          <w:ilvl w:val="0"/>
          <w:numId w:val="19"/>
        </w:numPr>
        <w:rPr>
          <w:rFonts w:ascii="Arial" w:hAnsi="Arial" w:cs="Arial"/>
        </w:rPr>
      </w:pPr>
      <w:r>
        <w:rPr>
          <w:rFonts w:ascii="Arial" w:hAnsi="Arial" w:cs="Arial"/>
        </w:rPr>
        <w:t>Mothers name</w:t>
      </w:r>
    </w:p>
    <w:p w:rsidR="00EC4428" w:rsidRPr="00CB614D" w:rsidRDefault="00EC4428" w:rsidP="00A54D7F">
      <w:pPr>
        <w:pStyle w:val="ListParagraph"/>
        <w:numPr>
          <w:ilvl w:val="0"/>
          <w:numId w:val="19"/>
        </w:numPr>
        <w:rPr>
          <w:rFonts w:ascii="Arial" w:hAnsi="Arial" w:cs="Arial"/>
        </w:rPr>
      </w:pPr>
      <w:r w:rsidRPr="00CB614D">
        <w:rPr>
          <w:rFonts w:ascii="Arial" w:hAnsi="Arial" w:cs="Arial"/>
        </w:rPr>
        <w:t>Contact number</w:t>
      </w:r>
      <w:r w:rsidR="00CB614D">
        <w:rPr>
          <w:rFonts w:ascii="Arial" w:hAnsi="Arial" w:cs="Arial"/>
        </w:rPr>
        <w:t>/</w:t>
      </w:r>
      <w:r w:rsidRPr="00CB614D">
        <w:rPr>
          <w:rFonts w:ascii="Arial" w:hAnsi="Arial" w:cs="Arial"/>
        </w:rPr>
        <w:t>Alternate contact number</w:t>
      </w:r>
    </w:p>
    <w:p w:rsidR="00EC4428" w:rsidRDefault="00EC4428" w:rsidP="00A7493F">
      <w:pPr>
        <w:pStyle w:val="ListParagraph"/>
        <w:numPr>
          <w:ilvl w:val="0"/>
          <w:numId w:val="19"/>
        </w:numPr>
        <w:rPr>
          <w:rFonts w:ascii="Arial" w:hAnsi="Arial" w:cs="Arial"/>
        </w:rPr>
      </w:pPr>
      <w:r>
        <w:rPr>
          <w:rFonts w:ascii="Arial" w:hAnsi="Arial" w:cs="Arial"/>
        </w:rPr>
        <w:t>Email address</w:t>
      </w:r>
    </w:p>
    <w:p w:rsidR="00B66964" w:rsidRPr="00A7493F" w:rsidRDefault="00B66964" w:rsidP="00A7493F">
      <w:pPr>
        <w:pStyle w:val="ListParagraph"/>
        <w:numPr>
          <w:ilvl w:val="0"/>
          <w:numId w:val="19"/>
        </w:numPr>
        <w:rPr>
          <w:rFonts w:ascii="Arial" w:hAnsi="Arial" w:cs="Arial"/>
        </w:rPr>
      </w:pPr>
      <w:r>
        <w:rPr>
          <w:rFonts w:ascii="Arial" w:hAnsi="Arial" w:cs="Arial"/>
        </w:rPr>
        <w:t xml:space="preserve">A check-list of </w:t>
      </w:r>
      <w:r w:rsidR="00912DE4">
        <w:rPr>
          <w:rFonts w:ascii="Arial" w:hAnsi="Arial" w:cs="Arial"/>
        </w:rPr>
        <w:t>extra-</w:t>
      </w:r>
      <w:r>
        <w:rPr>
          <w:rFonts w:ascii="Arial" w:hAnsi="Arial" w:cs="Arial"/>
        </w:rPr>
        <w:t>curr</w:t>
      </w:r>
      <w:r w:rsidR="00912DE4">
        <w:rPr>
          <w:rFonts w:ascii="Arial" w:hAnsi="Arial" w:cs="Arial"/>
        </w:rPr>
        <w:t>i</w:t>
      </w:r>
      <w:r>
        <w:rPr>
          <w:rFonts w:ascii="Arial" w:hAnsi="Arial" w:cs="Arial"/>
        </w:rPr>
        <w:t>cular activities student wants to opt for.</w:t>
      </w:r>
    </w:p>
    <w:p w:rsidR="00C87E2B" w:rsidRDefault="004079E9" w:rsidP="000C4F43">
      <w:pPr>
        <w:ind w:left="720"/>
        <w:rPr>
          <w:rFonts w:ascii="Arial" w:hAnsi="Arial" w:cs="Arial"/>
        </w:rPr>
      </w:pPr>
      <w:r>
        <w:rPr>
          <w:rFonts w:ascii="Arial" w:hAnsi="Arial" w:cs="Arial"/>
          <w:b/>
        </w:rPr>
        <w:t>Students List</w:t>
      </w:r>
      <w:r w:rsidRPr="004079E9">
        <w:rPr>
          <w:rFonts w:ascii="Arial" w:hAnsi="Arial" w:cs="Arial"/>
        </w:rPr>
        <w:t>:</w:t>
      </w:r>
      <w:r w:rsidR="003A48DB">
        <w:rPr>
          <w:rFonts w:ascii="Arial" w:hAnsi="Arial" w:cs="Arial"/>
        </w:rPr>
        <w:t xml:space="preserve"> For each student record displayed, there should be an edit/remove button. When edit button is clicked, the details of the student should be displayed in edit mode, the details can be changed and saved. When we click the remove button, there will be a confirmation popup the student shall be marked as inactive.</w:t>
      </w:r>
      <w:r w:rsidR="00AF195A">
        <w:rPr>
          <w:rFonts w:ascii="Arial" w:hAnsi="Arial" w:cs="Arial"/>
        </w:rPr>
        <w:t xml:space="preserve"> [To keep it simple, we want the user to check all the pre-requisites manually before removing a student like clearing dues like fees, books, other school items</w:t>
      </w:r>
      <w:r w:rsidR="0053100C">
        <w:rPr>
          <w:rFonts w:ascii="Arial" w:hAnsi="Arial" w:cs="Arial"/>
        </w:rPr>
        <w:t>. We can automate later</w:t>
      </w:r>
      <w:r w:rsidR="00AF195A">
        <w:rPr>
          <w:rFonts w:ascii="Arial" w:hAnsi="Arial" w:cs="Arial"/>
        </w:rPr>
        <w:t>]</w:t>
      </w:r>
      <w:r w:rsidR="00CC39BF">
        <w:rPr>
          <w:rFonts w:ascii="Arial" w:hAnsi="Arial" w:cs="Arial"/>
        </w:rPr>
        <w:t>. Whenever a student is edited/removed an email/sms shall be triggered to the number and the email address provided.</w:t>
      </w:r>
      <w:r w:rsidR="000C4F43">
        <w:rPr>
          <w:rFonts w:ascii="Arial" w:hAnsi="Arial" w:cs="Arial"/>
        </w:rPr>
        <w:t xml:space="preserve"> Paging functionality </w:t>
      </w:r>
      <w:r w:rsidR="003B68BF">
        <w:rPr>
          <w:rFonts w:ascii="Arial" w:hAnsi="Arial" w:cs="Arial"/>
        </w:rPr>
        <w:t>should</w:t>
      </w:r>
      <w:r w:rsidR="000C4F43">
        <w:rPr>
          <w:rFonts w:ascii="Arial" w:hAnsi="Arial" w:cs="Arial"/>
        </w:rPr>
        <w:t xml:space="preserve"> be added to the list of students</w:t>
      </w:r>
      <w:r w:rsidR="00FF0251">
        <w:rPr>
          <w:rFonts w:ascii="Arial" w:hAnsi="Arial" w:cs="Arial"/>
        </w:rPr>
        <w:t xml:space="preserve"> </w:t>
      </w:r>
      <w:r w:rsidR="004430E6">
        <w:rPr>
          <w:rFonts w:ascii="Arial" w:hAnsi="Arial" w:cs="Arial"/>
        </w:rPr>
        <w:t xml:space="preserve">by </w:t>
      </w:r>
      <w:r w:rsidR="00FF0251">
        <w:rPr>
          <w:rFonts w:ascii="Arial" w:hAnsi="Arial" w:cs="Arial"/>
        </w:rPr>
        <w:t xml:space="preserve">displaying </w:t>
      </w:r>
      <w:r w:rsidR="00D77A66">
        <w:rPr>
          <w:rFonts w:ascii="Arial" w:hAnsi="Arial" w:cs="Arial"/>
        </w:rPr>
        <w:t>20-</w:t>
      </w:r>
      <w:r w:rsidR="00FF0251">
        <w:rPr>
          <w:rFonts w:ascii="Arial" w:hAnsi="Arial" w:cs="Arial"/>
        </w:rPr>
        <w:t xml:space="preserve">25 students in a single </w:t>
      </w:r>
      <w:r w:rsidR="00965322">
        <w:rPr>
          <w:rFonts w:ascii="Arial" w:hAnsi="Arial" w:cs="Arial"/>
        </w:rPr>
        <w:t>view</w:t>
      </w:r>
      <w:r w:rsidR="00FF0251">
        <w:rPr>
          <w:rFonts w:ascii="Arial" w:hAnsi="Arial" w:cs="Arial"/>
        </w:rPr>
        <w:t>.</w:t>
      </w:r>
    </w:p>
    <w:p w:rsidR="008F6938" w:rsidRPr="000E1767" w:rsidRDefault="008F6938" w:rsidP="005D1D8D">
      <w:pPr>
        <w:ind w:left="720"/>
        <w:rPr>
          <w:rFonts w:ascii="Arial" w:hAnsi="Arial" w:cs="Arial"/>
        </w:rPr>
      </w:pPr>
    </w:p>
    <w:p w:rsidR="00CF2197" w:rsidRDefault="0038640A" w:rsidP="00CF2197">
      <w:pPr>
        <w:pStyle w:val="ListParagraph"/>
        <w:numPr>
          <w:ilvl w:val="1"/>
          <w:numId w:val="4"/>
        </w:numPr>
        <w:rPr>
          <w:rFonts w:ascii="Arial" w:hAnsi="Arial" w:cs="Arial"/>
          <w:b/>
          <w:color w:val="002060"/>
        </w:rPr>
      </w:pPr>
      <w:r>
        <w:rPr>
          <w:rFonts w:ascii="Arial" w:hAnsi="Arial" w:cs="Arial"/>
          <w:b/>
          <w:color w:val="002060"/>
        </w:rPr>
        <w:t xml:space="preserve"> CLASSES</w:t>
      </w:r>
    </w:p>
    <w:p w:rsidR="00CF2197" w:rsidRDefault="003F5C70" w:rsidP="00CF2197">
      <w:pPr>
        <w:pStyle w:val="ListParagraph"/>
        <w:rPr>
          <w:rFonts w:ascii="Arial" w:hAnsi="Arial" w:cs="Arial"/>
        </w:rPr>
      </w:pPr>
      <w:r w:rsidRPr="00D24A84">
        <w:rPr>
          <w:rFonts w:ascii="Arial" w:hAnsi="Arial" w:cs="Arial"/>
        </w:rPr>
        <w:t xml:space="preserve">By clicking the </w:t>
      </w:r>
      <w:r w:rsidR="00D24A84">
        <w:rPr>
          <w:rFonts w:ascii="Arial" w:hAnsi="Arial" w:cs="Arial"/>
        </w:rPr>
        <w:t>Classes link, the center section will load the list of classes available in school.</w:t>
      </w:r>
      <w:r w:rsidR="00207868" w:rsidRPr="00207868">
        <w:rPr>
          <w:rFonts w:ascii="Arial" w:hAnsi="Arial" w:cs="Arial"/>
        </w:rPr>
        <w:t xml:space="preserve"> </w:t>
      </w:r>
      <w:r w:rsidR="00207868">
        <w:rPr>
          <w:rFonts w:ascii="Arial" w:hAnsi="Arial" w:cs="Arial"/>
        </w:rPr>
        <w:t>The layout of the center section would have</w:t>
      </w:r>
    </w:p>
    <w:p w:rsidR="00EE2E76" w:rsidRDefault="00EE2E76" w:rsidP="00EE2E76">
      <w:pPr>
        <w:pStyle w:val="ListParagraph"/>
        <w:numPr>
          <w:ilvl w:val="0"/>
          <w:numId w:val="21"/>
        </w:numPr>
        <w:rPr>
          <w:rFonts w:ascii="Arial" w:hAnsi="Arial" w:cs="Arial"/>
        </w:rPr>
      </w:pPr>
      <w:r>
        <w:rPr>
          <w:rFonts w:ascii="Arial" w:hAnsi="Arial" w:cs="Arial"/>
        </w:rPr>
        <w:t xml:space="preserve">Filter section: </w:t>
      </w:r>
      <w:r w:rsidR="00DF265F">
        <w:rPr>
          <w:rFonts w:ascii="Arial" w:hAnsi="Arial" w:cs="Arial"/>
        </w:rPr>
        <w:t>Empty</w:t>
      </w:r>
      <w:r w:rsidR="00507640">
        <w:rPr>
          <w:rFonts w:ascii="Arial" w:hAnsi="Arial" w:cs="Arial"/>
        </w:rPr>
        <w:t>/invisible</w:t>
      </w:r>
    </w:p>
    <w:p w:rsidR="00EE2E76" w:rsidRDefault="00EE2E76" w:rsidP="00EE2E76">
      <w:pPr>
        <w:pStyle w:val="ListParagraph"/>
        <w:numPr>
          <w:ilvl w:val="0"/>
          <w:numId w:val="21"/>
        </w:numPr>
        <w:rPr>
          <w:rFonts w:ascii="Arial" w:hAnsi="Arial" w:cs="Arial"/>
        </w:rPr>
      </w:pPr>
      <w:r>
        <w:rPr>
          <w:rFonts w:ascii="Arial" w:hAnsi="Arial" w:cs="Arial"/>
        </w:rPr>
        <w:t xml:space="preserve">Content section: The content section will </w:t>
      </w:r>
      <w:r w:rsidR="000B04FC">
        <w:rPr>
          <w:rFonts w:ascii="Arial" w:hAnsi="Arial" w:cs="Arial"/>
        </w:rPr>
        <w:t xml:space="preserve">load the classes </w:t>
      </w:r>
      <w:r>
        <w:rPr>
          <w:rFonts w:ascii="Arial" w:hAnsi="Arial" w:cs="Arial"/>
        </w:rPr>
        <w:t xml:space="preserve">based on the </w:t>
      </w:r>
      <w:r w:rsidR="000B04FC">
        <w:rPr>
          <w:rFonts w:ascii="Arial" w:hAnsi="Arial" w:cs="Arial"/>
        </w:rPr>
        <w:t>school con</w:t>
      </w:r>
      <w:r w:rsidR="00CD0548">
        <w:rPr>
          <w:rFonts w:ascii="Arial" w:hAnsi="Arial" w:cs="Arial"/>
        </w:rPr>
        <w:t>figuration</w:t>
      </w:r>
      <w:r>
        <w:rPr>
          <w:rFonts w:ascii="Arial" w:hAnsi="Arial" w:cs="Arial"/>
        </w:rPr>
        <w:t>.</w:t>
      </w:r>
    </w:p>
    <w:p w:rsidR="008E57FA" w:rsidRDefault="005B7F45" w:rsidP="000E4C04">
      <w:pPr>
        <w:ind w:left="720"/>
        <w:rPr>
          <w:rFonts w:ascii="Arial" w:hAnsi="Arial" w:cs="Arial"/>
        </w:rPr>
      </w:pPr>
      <w:r>
        <w:rPr>
          <w:rFonts w:ascii="Arial" w:hAnsi="Arial" w:cs="Arial"/>
          <w:b/>
        </w:rPr>
        <w:t>Class</w:t>
      </w:r>
      <w:r w:rsidR="000E4C04">
        <w:rPr>
          <w:rFonts w:ascii="Arial" w:hAnsi="Arial" w:cs="Arial"/>
          <w:b/>
        </w:rPr>
        <w:t xml:space="preserve"> List</w:t>
      </w:r>
      <w:r w:rsidR="000E4C04" w:rsidRPr="004079E9">
        <w:rPr>
          <w:rFonts w:ascii="Arial" w:hAnsi="Arial" w:cs="Arial"/>
        </w:rPr>
        <w:t>:</w:t>
      </w:r>
      <w:r w:rsidR="000E4C04">
        <w:rPr>
          <w:rFonts w:ascii="Arial" w:hAnsi="Arial" w:cs="Arial"/>
        </w:rPr>
        <w:t xml:space="preserve"> For each </w:t>
      </w:r>
      <w:r w:rsidR="00524357">
        <w:rPr>
          <w:rFonts w:ascii="Arial" w:hAnsi="Arial" w:cs="Arial"/>
        </w:rPr>
        <w:t xml:space="preserve">class </w:t>
      </w:r>
      <w:r w:rsidR="000E4C04">
        <w:rPr>
          <w:rFonts w:ascii="Arial" w:hAnsi="Arial" w:cs="Arial"/>
        </w:rPr>
        <w:t xml:space="preserve">record displayed, there should be </w:t>
      </w:r>
      <w:r w:rsidR="00F83B32">
        <w:rPr>
          <w:rFonts w:ascii="Arial" w:hAnsi="Arial" w:cs="Arial"/>
        </w:rPr>
        <w:t>a schedule</w:t>
      </w:r>
      <w:r w:rsidR="000E4C04">
        <w:rPr>
          <w:rFonts w:ascii="Arial" w:hAnsi="Arial" w:cs="Arial"/>
        </w:rPr>
        <w:t xml:space="preserve"> button. When </w:t>
      </w:r>
      <w:r w:rsidR="00543B23">
        <w:rPr>
          <w:rFonts w:ascii="Arial" w:hAnsi="Arial" w:cs="Arial"/>
        </w:rPr>
        <w:t>schedule</w:t>
      </w:r>
      <w:r w:rsidR="000E4C04">
        <w:rPr>
          <w:rFonts w:ascii="Arial" w:hAnsi="Arial" w:cs="Arial"/>
        </w:rPr>
        <w:t xml:space="preserve"> button is clicked, </w:t>
      </w:r>
      <w:r w:rsidR="005F3C51" w:rsidRPr="005F3C51">
        <w:rPr>
          <w:rFonts w:ascii="Arial" w:hAnsi="Arial" w:cs="Arial"/>
        </w:rPr>
        <w:t>the time table for the class would be rendered</w:t>
      </w:r>
      <w:r w:rsidR="005F3C51">
        <w:rPr>
          <w:rFonts w:ascii="Arial" w:hAnsi="Arial" w:cs="Arial"/>
        </w:rPr>
        <w:t>.</w:t>
      </w:r>
      <w:r w:rsidR="00B41721">
        <w:rPr>
          <w:rFonts w:ascii="Arial" w:hAnsi="Arial" w:cs="Arial"/>
        </w:rPr>
        <w:t xml:space="preserve"> All this data shall be picked from the school configuration.</w:t>
      </w:r>
      <w:r w:rsidR="00093E08">
        <w:rPr>
          <w:rFonts w:ascii="Arial" w:hAnsi="Arial" w:cs="Arial"/>
        </w:rPr>
        <w:t xml:space="preserve"> It is not possible to edit the schedule and add/edit/remove the classes from this page.</w:t>
      </w:r>
    </w:p>
    <w:p w:rsidR="001D755D" w:rsidRPr="000E4C04" w:rsidRDefault="001D755D" w:rsidP="000E4C04">
      <w:pPr>
        <w:ind w:left="720"/>
        <w:rPr>
          <w:rFonts w:ascii="Arial" w:hAnsi="Arial" w:cs="Arial"/>
        </w:rPr>
      </w:pPr>
      <w:r>
        <w:rPr>
          <w:rFonts w:ascii="Arial" w:hAnsi="Arial" w:cs="Arial"/>
          <w:b/>
        </w:rPr>
        <w:t>Use a Rest Service to fetch the data in JSON format and display the result on UI by parsing it in JS</w:t>
      </w:r>
      <w:r w:rsidRPr="001D755D">
        <w:rPr>
          <w:rFonts w:ascii="Arial" w:hAnsi="Arial" w:cs="Arial"/>
        </w:rPr>
        <w:t>.</w:t>
      </w:r>
    </w:p>
    <w:p w:rsidR="00705161" w:rsidRPr="00D24A84" w:rsidRDefault="00705161" w:rsidP="00CF2197">
      <w:pPr>
        <w:pStyle w:val="ListParagraph"/>
        <w:rPr>
          <w:rFonts w:ascii="Arial" w:hAnsi="Arial" w:cs="Arial"/>
        </w:rPr>
      </w:pPr>
    </w:p>
    <w:p w:rsidR="004B5ABA" w:rsidRDefault="0044013A" w:rsidP="00CF2197">
      <w:pPr>
        <w:pStyle w:val="ListParagraph"/>
        <w:numPr>
          <w:ilvl w:val="1"/>
          <w:numId w:val="4"/>
        </w:numPr>
        <w:rPr>
          <w:rFonts w:ascii="Arial" w:hAnsi="Arial" w:cs="Arial"/>
          <w:b/>
          <w:color w:val="002060"/>
        </w:rPr>
      </w:pPr>
      <w:r>
        <w:rPr>
          <w:rFonts w:ascii="Arial" w:hAnsi="Arial" w:cs="Arial"/>
          <w:b/>
          <w:color w:val="002060"/>
        </w:rPr>
        <w:t xml:space="preserve"> </w:t>
      </w:r>
      <w:r w:rsidR="004B5ABA" w:rsidRPr="00CF2197">
        <w:rPr>
          <w:rFonts w:ascii="Arial" w:hAnsi="Arial" w:cs="Arial"/>
          <w:b/>
          <w:color w:val="002060"/>
        </w:rPr>
        <w:t>STAFF</w:t>
      </w:r>
    </w:p>
    <w:p w:rsidR="004157BD" w:rsidRDefault="00E019CB" w:rsidP="004157BD">
      <w:pPr>
        <w:pStyle w:val="ListParagraph"/>
        <w:rPr>
          <w:rFonts w:ascii="Arial" w:hAnsi="Arial" w:cs="Arial"/>
        </w:rPr>
      </w:pPr>
      <w:r>
        <w:rPr>
          <w:rFonts w:ascii="Arial" w:hAnsi="Arial" w:cs="Arial"/>
        </w:rPr>
        <w:t>By clicking the staff link,</w:t>
      </w:r>
      <w:r w:rsidR="00825F6C">
        <w:rPr>
          <w:rFonts w:ascii="Arial" w:hAnsi="Arial" w:cs="Arial"/>
        </w:rPr>
        <w:t xml:space="preserve"> </w:t>
      </w:r>
      <w:r w:rsidR="004118A3">
        <w:rPr>
          <w:rFonts w:ascii="Arial" w:hAnsi="Arial" w:cs="Arial"/>
        </w:rPr>
        <w:t>the center section would load all the staff of the school including the principal.</w:t>
      </w:r>
      <w:r w:rsidR="004157BD" w:rsidRPr="004157BD">
        <w:rPr>
          <w:rFonts w:ascii="Arial" w:hAnsi="Arial" w:cs="Arial"/>
        </w:rPr>
        <w:t xml:space="preserve"> </w:t>
      </w:r>
      <w:r w:rsidR="004157BD">
        <w:rPr>
          <w:rFonts w:ascii="Arial" w:hAnsi="Arial" w:cs="Arial"/>
        </w:rPr>
        <w:t>The layout of the center section would have</w:t>
      </w:r>
    </w:p>
    <w:p w:rsidR="004157BD" w:rsidRDefault="004157BD" w:rsidP="004359B5">
      <w:pPr>
        <w:pStyle w:val="ListParagraph"/>
        <w:numPr>
          <w:ilvl w:val="0"/>
          <w:numId w:val="21"/>
        </w:numPr>
        <w:rPr>
          <w:rFonts w:ascii="Arial" w:hAnsi="Arial" w:cs="Arial"/>
        </w:rPr>
      </w:pPr>
      <w:r>
        <w:rPr>
          <w:rFonts w:ascii="Arial" w:hAnsi="Arial" w:cs="Arial"/>
        </w:rPr>
        <w:t xml:space="preserve">Filter section: </w:t>
      </w:r>
      <w:r w:rsidR="0085308F">
        <w:rPr>
          <w:rFonts w:ascii="Arial" w:hAnsi="Arial" w:cs="Arial"/>
        </w:rPr>
        <w:t>A name and staff type filters</w:t>
      </w:r>
      <w:r w:rsidR="004359B5">
        <w:rPr>
          <w:rFonts w:ascii="Arial" w:hAnsi="Arial" w:cs="Arial"/>
        </w:rPr>
        <w:t xml:space="preserve"> (house-</w:t>
      </w:r>
      <w:r w:rsidR="004359B5" w:rsidRPr="004359B5">
        <w:rPr>
          <w:rFonts w:ascii="Arial" w:hAnsi="Arial" w:cs="Arial"/>
        </w:rPr>
        <w:t>keeping, administration, security</w:t>
      </w:r>
      <w:r w:rsidR="004359B5">
        <w:rPr>
          <w:rFonts w:ascii="Arial" w:hAnsi="Arial" w:cs="Arial"/>
        </w:rPr>
        <w:t>, teacher etc)</w:t>
      </w:r>
      <w:r w:rsidR="00F72B2B">
        <w:rPr>
          <w:rFonts w:ascii="Arial" w:hAnsi="Arial" w:cs="Arial"/>
        </w:rPr>
        <w:t>. There will be a button at the top to add a new staff</w:t>
      </w:r>
      <w:r w:rsidR="00E8544D">
        <w:rPr>
          <w:rFonts w:ascii="Arial" w:hAnsi="Arial" w:cs="Arial"/>
        </w:rPr>
        <w:t xml:space="preserve"> and a button to list the open staffing requests and their status</w:t>
      </w:r>
      <w:r w:rsidR="00F72B2B">
        <w:rPr>
          <w:rFonts w:ascii="Arial" w:hAnsi="Arial" w:cs="Arial"/>
        </w:rPr>
        <w:t>.</w:t>
      </w:r>
      <w:r w:rsidR="0051199A">
        <w:rPr>
          <w:rFonts w:ascii="Arial" w:hAnsi="Arial" w:cs="Arial"/>
        </w:rPr>
        <w:t xml:space="preserve"> There shall also be buttons to assign/un</w:t>
      </w:r>
      <w:r w:rsidR="00B82763">
        <w:rPr>
          <w:rFonts w:ascii="Arial" w:hAnsi="Arial" w:cs="Arial"/>
        </w:rPr>
        <w:t>-</w:t>
      </w:r>
      <w:r w:rsidR="0051199A">
        <w:rPr>
          <w:rFonts w:ascii="Arial" w:hAnsi="Arial" w:cs="Arial"/>
        </w:rPr>
        <w:t>assign staff to a class.</w:t>
      </w:r>
    </w:p>
    <w:p w:rsidR="001D755D" w:rsidRPr="001D755D" w:rsidRDefault="001D755D" w:rsidP="001D755D">
      <w:pPr>
        <w:ind w:left="720" w:firstLine="720"/>
        <w:rPr>
          <w:rFonts w:ascii="Arial" w:hAnsi="Arial" w:cs="Arial"/>
        </w:rPr>
      </w:pPr>
      <w:r w:rsidRPr="001D755D">
        <w:rPr>
          <w:rFonts w:ascii="Arial" w:hAnsi="Arial" w:cs="Arial"/>
          <w:b/>
        </w:rPr>
        <w:t>Note :</w:t>
      </w:r>
      <w:r w:rsidRPr="001D755D">
        <w:rPr>
          <w:rFonts w:ascii="Arial" w:hAnsi="Arial" w:cs="Arial"/>
          <w:b/>
        </w:rPr>
        <w:tab/>
      </w:r>
      <w:r>
        <w:rPr>
          <w:rFonts w:ascii="Arial" w:hAnsi="Arial" w:cs="Arial"/>
        </w:rPr>
        <w:t>The API should implement Service side filtering using Lambda and Stream APIs.</w:t>
      </w:r>
    </w:p>
    <w:p w:rsidR="004157BD" w:rsidRDefault="004157BD" w:rsidP="004157BD">
      <w:pPr>
        <w:pStyle w:val="ListParagraph"/>
        <w:numPr>
          <w:ilvl w:val="0"/>
          <w:numId w:val="21"/>
        </w:numPr>
        <w:rPr>
          <w:rFonts w:ascii="Arial" w:hAnsi="Arial" w:cs="Arial"/>
        </w:rPr>
      </w:pPr>
      <w:r>
        <w:rPr>
          <w:rFonts w:ascii="Arial" w:hAnsi="Arial" w:cs="Arial"/>
        </w:rPr>
        <w:t xml:space="preserve">Content section: The content section will load the </w:t>
      </w:r>
      <w:r w:rsidR="003A593F">
        <w:rPr>
          <w:rFonts w:ascii="Arial" w:hAnsi="Arial" w:cs="Arial"/>
        </w:rPr>
        <w:t xml:space="preserve">active </w:t>
      </w:r>
      <w:r w:rsidR="000445FB">
        <w:rPr>
          <w:rFonts w:ascii="Arial" w:hAnsi="Arial" w:cs="Arial"/>
        </w:rPr>
        <w:t>staff list</w:t>
      </w:r>
      <w:r>
        <w:rPr>
          <w:rFonts w:ascii="Arial" w:hAnsi="Arial" w:cs="Arial"/>
        </w:rPr>
        <w:t xml:space="preserve"> based on the </w:t>
      </w:r>
      <w:r w:rsidR="000445FB">
        <w:rPr>
          <w:rFonts w:ascii="Arial" w:hAnsi="Arial" w:cs="Arial"/>
        </w:rPr>
        <w:t>filter selected</w:t>
      </w:r>
      <w:r w:rsidR="009B0BD6">
        <w:rPr>
          <w:rFonts w:ascii="Arial" w:hAnsi="Arial" w:cs="Arial"/>
        </w:rPr>
        <w:t>.</w:t>
      </w:r>
    </w:p>
    <w:p w:rsidR="00A12E16" w:rsidRDefault="00A12E16" w:rsidP="00A12E16">
      <w:pPr>
        <w:ind w:left="720"/>
        <w:rPr>
          <w:rFonts w:ascii="Arial" w:hAnsi="Arial" w:cs="Arial"/>
        </w:rPr>
      </w:pPr>
      <w:r w:rsidRPr="00711801">
        <w:rPr>
          <w:rFonts w:ascii="Arial" w:hAnsi="Arial" w:cs="Arial"/>
          <w:b/>
        </w:rPr>
        <w:lastRenderedPageBreak/>
        <w:t xml:space="preserve">New </w:t>
      </w:r>
      <w:r w:rsidR="00864A2D">
        <w:rPr>
          <w:rFonts w:ascii="Arial" w:hAnsi="Arial" w:cs="Arial"/>
          <w:b/>
        </w:rPr>
        <w:t>staff</w:t>
      </w:r>
      <w:r>
        <w:rPr>
          <w:rFonts w:ascii="Arial" w:hAnsi="Arial" w:cs="Arial"/>
        </w:rPr>
        <w:t xml:space="preserve">: When we click on New </w:t>
      </w:r>
      <w:r w:rsidR="00076599">
        <w:rPr>
          <w:rFonts w:ascii="Arial" w:hAnsi="Arial" w:cs="Arial"/>
        </w:rPr>
        <w:t>staff</w:t>
      </w:r>
      <w:r>
        <w:rPr>
          <w:rFonts w:ascii="Arial" w:hAnsi="Arial" w:cs="Arial"/>
        </w:rPr>
        <w:t xml:space="preserve"> button, a form is opened in the content section, which would capture the below details of the </w:t>
      </w:r>
      <w:r w:rsidR="0032754F">
        <w:rPr>
          <w:rFonts w:ascii="Arial" w:hAnsi="Arial" w:cs="Arial"/>
        </w:rPr>
        <w:t>staff requirement</w:t>
      </w:r>
      <w:r>
        <w:rPr>
          <w:rFonts w:ascii="Arial" w:hAnsi="Arial" w:cs="Arial"/>
        </w:rPr>
        <w:t xml:space="preserve">. The form should have a </w:t>
      </w:r>
      <w:r w:rsidR="00D52BA6">
        <w:rPr>
          <w:rFonts w:ascii="Arial" w:hAnsi="Arial" w:cs="Arial"/>
        </w:rPr>
        <w:t>submit</w:t>
      </w:r>
      <w:r>
        <w:rPr>
          <w:rFonts w:ascii="Arial" w:hAnsi="Arial" w:cs="Arial"/>
        </w:rPr>
        <w:t xml:space="preserve"> and clear buttons. When the clear button is clicked, clear the complete form. When submit button is clicked, </w:t>
      </w:r>
      <w:r w:rsidR="000742AA" w:rsidRPr="000742AA">
        <w:rPr>
          <w:rFonts w:ascii="Arial" w:hAnsi="Arial" w:cs="Arial"/>
        </w:rPr>
        <w:t>there would be a REST request would be fired to the STAFF web service and get an immediate acknowledgement if the request is accepted o</w:t>
      </w:r>
      <w:r w:rsidR="006F7909">
        <w:rPr>
          <w:rFonts w:ascii="Arial" w:hAnsi="Arial" w:cs="Arial"/>
        </w:rPr>
        <w:t>r not</w:t>
      </w:r>
      <w:r>
        <w:rPr>
          <w:rFonts w:ascii="Arial" w:hAnsi="Arial" w:cs="Arial"/>
        </w:rPr>
        <w:t>.</w:t>
      </w:r>
      <w:r w:rsidR="00C06274">
        <w:rPr>
          <w:rFonts w:ascii="Arial" w:hAnsi="Arial" w:cs="Arial"/>
        </w:rPr>
        <w:t xml:space="preserve"> </w:t>
      </w:r>
      <w:r w:rsidR="00C06274" w:rsidRPr="00C06274">
        <w:rPr>
          <w:rFonts w:ascii="Arial" w:hAnsi="Arial" w:cs="Arial"/>
        </w:rPr>
        <w:t>The STAFF app would send updates as an async response with the status of the request and when the candidate is available it will send an async response with the details of the new STAFF.</w:t>
      </w:r>
      <w:r w:rsidR="007C0D10">
        <w:rPr>
          <w:rFonts w:ascii="Arial" w:hAnsi="Arial" w:cs="Arial"/>
        </w:rPr>
        <w:t xml:space="preserve"> </w:t>
      </w:r>
      <w:r w:rsidR="008A0446">
        <w:rPr>
          <w:rFonts w:ascii="Arial" w:hAnsi="Arial" w:cs="Arial"/>
        </w:rPr>
        <w:t xml:space="preserve">Once we </w:t>
      </w:r>
      <w:r w:rsidR="00651771">
        <w:rPr>
          <w:rFonts w:ascii="Arial" w:hAnsi="Arial" w:cs="Arial"/>
        </w:rPr>
        <w:t>approve</w:t>
      </w:r>
      <w:r w:rsidR="008A0446">
        <w:rPr>
          <w:rFonts w:ascii="Arial" w:hAnsi="Arial" w:cs="Arial"/>
        </w:rPr>
        <w:t xml:space="preserve"> and get a</w:t>
      </w:r>
      <w:r w:rsidR="007C0D10" w:rsidRPr="007C0D10">
        <w:rPr>
          <w:rFonts w:ascii="Arial" w:hAnsi="Arial" w:cs="Arial"/>
        </w:rPr>
        <w:t xml:space="preserve"> positive acknowledgement, we shall store the details of that staff.</w:t>
      </w:r>
    </w:p>
    <w:p w:rsidR="00A12E16" w:rsidRDefault="00A12E16" w:rsidP="00A12E16">
      <w:pPr>
        <w:pStyle w:val="ListParagraph"/>
        <w:numPr>
          <w:ilvl w:val="0"/>
          <w:numId w:val="19"/>
        </w:numPr>
        <w:rPr>
          <w:rFonts w:ascii="Arial" w:hAnsi="Arial" w:cs="Arial"/>
        </w:rPr>
      </w:pPr>
      <w:r>
        <w:rPr>
          <w:rFonts w:ascii="Arial" w:hAnsi="Arial" w:cs="Arial"/>
        </w:rPr>
        <w:t>St</w:t>
      </w:r>
      <w:r w:rsidR="006D33DF">
        <w:rPr>
          <w:rFonts w:ascii="Arial" w:hAnsi="Arial" w:cs="Arial"/>
        </w:rPr>
        <w:t>aff type</w:t>
      </w:r>
    </w:p>
    <w:p w:rsidR="00A47FEF" w:rsidRDefault="00A47FEF" w:rsidP="00A12E16">
      <w:pPr>
        <w:pStyle w:val="ListParagraph"/>
        <w:numPr>
          <w:ilvl w:val="0"/>
          <w:numId w:val="19"/>
        </w:numPr>
        <w:rPr>
          <w:rFonts w:ascii="Arial" w:hAnsi="Arial" w:cs="Arial"/>
        </w:rPr>
      </w:pPr>
      <w:r>
        <w:rPr>
          <w:rFonts w:ascii="Arial" w:hAnsi="Arial" w:cs="Arial"/>
        </w:rPr>
        <w:t>Gender</w:t>
      </w:r>
    </w:p>
    <w:p w:rsidR="00A12E16" w:rsidRDefault="006D33DF" w:rsidP="00A12E16">
      <w:pPr>
        <w:pStyle w:val="ListParagraph"/>
        <w:numPr>
          <w:ilvl w:val="0"/>
          <w:numId w:val="19"/>
        </w:numPr>
        <w:rPr>
          <w:rFonts w:ascii="Arial" w:hAnsi="Arial" w:cs="Arial"/>
        </w:rPr>
      </w:pPr>
      <w:r>
        <w:rPr>
          <w:rFonts w:ascii="Arial" w:hAnsi="Arial" w:cs="Arial"/>
        </w:rPr>
        <w:t>Minimum Experience</w:t>
      </w:r>
    </w:p>
    <w:p w:rsidR="00A12E16" w:rsidRDefault="002824C0" w:rsidP="00A12E16">
      <w:pPr>
        <w:pStyle w:val="ListParagraph"/>
        <w:numPr>
          <w:ilvl w:val="0"/>
          <w:numId w:val="19"/>
        </w:numPr>
        <w:rPr>
          <w:rFonts w:ascii="Arial" w:hAnsi="Arial" w:cs="Arial"/>
        </w:rPr>
      </w:pPr>
      <w:r>
        <w:rPr>
          <w:rFonts w:ascii="Arial" w:hAnsi="Arial" w:cs="Arial"/>
        </w:rPr>
        <w:t>Age restrictions</w:t>
      </w:r>
    </w:p>
    <w:p w:rsidR="00A12E16" w:rsidRDefault="000E42D9" w:rsidP="00A12E16">
      <w:pPr>
        <w:pStyle w:val="ListParagraph"/>
        <w:numPr>
          <w:ilvl w:val="0"/>
          <w:numId w:val="19"/>
        </w:numPr>
        <w:rPr>
          <w:rFonts w:ascii="Arial" w:hAnsi="Arial" w:cs="Arial"/>
        </w:rPr>
      </w:pPr>
      <w:r>
        <w:rPr>
          <w:rFonts w:ascii="Arial" w:hAnsi="Arial" w:cs="Arial"/>
        </w:rPr>
        <w:t>Max salary</w:t>
      </w:r>
    </w:p>
    <w:p w:rsidR="00C41BF5" w:rsidRDefault="00C41BF5" w:rsidP="00A12E16">
      <w:pPr>
        <w:pStyle w:val="ListParagraph"/>
        <w:numPr>
          <w:ilvl w:val="0"/>
          <w:numId w:val="19"/>
        </w:numPr>
        <w:rPr>
          <w:rFonts w:ascii="Arial" w:hAnsi="Arial" w:cs="Arial"/>
        </w:rPr>
      </w:pPr>
      <w:r>
        <w:rPr>
          <w:rFonts w:ascii="Arial" w:hAnsi="Arial" w:cs="Arial"/>
        </w:rPr>
        <w:t>Latest joining date.</w:t>
      </w:r>
    </w:p>
    <w:p w:rsidR="000978CA" w:rsidRDefault="000978CA" w:rsidP="00A12E16">
      <w:pPr>
        <w:pStyle w:val="ListParagraph"/>
        <w:numPr>
          <w:ilvl w:val="0"/>
          <w:numId w:val="19"/>
        </w:numPr>
        <w:rPr>
          <w:rFonts w:ascii="Arial" w:hAnsi="Arial" w:cs="Arial"/>
        </w:rPr>
      </w:pPr>
      <w:r>
        <w:rPr>
          <w:rFonts w:ascii="Arial" w:hAnsi="Arial" w:cs="Arial"/>
        </w:rPr>
        <w:t>Class</w:t>
      </w:r>
      <w:r w:rsidR="002B738E">
        <w:rPr>
          <w:rFonts w:ascii="Arial" w:hAnsi="Arial" w:cs="Arial"/>
        </w:rPr>
        <w:t xml:space="preserve"> </w:t>
      </w:r>
      <w:r w:rsidR="000E7063">
        <w:rPr>
          <w:rFonts w:ascii="Arial" w:hAnsi="Arial" w:cs="Arial"/>
        </w:rPr>
        <w:t>(O</w:t>
      </w:r>
      <w:r w:rsidR="002B738E">
        <w:rPr>
          <w:rFonts w:ascii="Arial" w:hAnsi="Arial" w:cs="Arial"/>
        </w:rPr>
        <w:t>ptional)</w:t>
      </w:r>
    </w:p>
    <w:p w:rsidR="000978CA" w:rsidRDefault="000978CA" w:rsidP="00A12E16">
      <w:pPr>
        <w:pStyle w:val="ListParagraph"/>
        <w:numPr>
          <w:ilvl w:val="0"/>
          <w:numId w:val="19"/>
        </w:numPr>
        <w:rPr>
          <w:rFonts w:ascii="Arial" w:hAnsi="Arial" w:cs="Arial"/>
        </w:rPr>
      </w:pPr>
      <w:r>
        <w:rPr>
          <w:rFonts w:ascii="Arial" w:hAnsi="Arial" w:cs="Arial"/>
        </w:rPr>
        <w:t>Subject (Optional)</w:t>
      </w:r>
    </w:p>
    <w:p w:rsidR="001931B5" w:rsidRDefault="001931B5" w:rsidP="00A12E16">
      <w:pPr>
        <w:pStyle w:val="ListParagraph"/>
        <w:rPr>
          <w:rFonts w:ascii="Arial" w:hAnsi="Arial" w:cs="Arial"/>
        </w:rPr>
      </w:pPr>
    </w:p>
    <w:p w:rsidR="001D755D" w:rsidRDefault="001D755D" w:rsidP="00A12E16">
      <w:pPr>
        <w:pStyle w:val="ListParagraph"/>
        <w:rPr>
          <w:ins w:id="7" w:author="Accolite" w:date="2016-10-14T07:06:00Z"/>
          <w:rFonts w:ascii="Arial" w:hAnsi="Arial" w:cs="Arial"/>
        </w:rPr>
      </w:pPr>
      <w:r>
        <w:rPr>
          <w:rFonts w:ascii="Arial" w:hAnsi="Arial" w:cs="Arial"/>
        </w:rPr>
        <w:t>Note : Use Kafka to notify all the other Faculty members on the portal about any new staff member joining with. Based on the person’s profile about receiving updates, send out emails to the users as and when a new Faculty member joins.</w:t>
      </w:r>
    </w:p>
    <w:p w:rsidR="00017373" w:rsidRDefault="00017373" w:rsidP="00A12E16">
      <w:pPr>
        <w:pStyle w:val="ListParagraph"/>
        <w:rPr>
          <w:ins w:id="8" w:author="Accolite" w:date="2016-10-14T07:06:00Z"/>
          <w:rFonts w:ascii="Arial" w:hAnsi="Arial" w:cs="Arial"/>
        </w:rPr>
      </w:pPr>
    </w:p>
    <w:p w:rsidR="00017373" w:rsidRDefault="00017373" w:rsidP="00A12E16">
      <w:pPr>
        <w:pStyle w:val="ListParagraph"/>
        <w:rPr>
          <w:rFonts w:ascii="Arial" w:hAnsi="Arial" w:cs="Arial"/>
        </w:rPr>
      </w:pPr>
      <w:ins w:id="9" w:author="Accolite" w:date="2016-10-14T07:06:00Z">
        <w:r>
          <w:rPr>
            <w:rFonts w:ascii="Arial" w:hAnsi="Arial" w:cs="Arial"/>
          </w:rPr>
          <w:t>Ensure that the STAFF webservice is SSL enabled</w:t>
        </w:r>
      </w:ins>
      <w:ins w:id="10" w:author="Accolite" w:date="2016-10-14T07:07:00Z">
        <w:r>
          <w:rPr>
            <w:rFonts w:ascii="Arial" w:hAnsi="Arial" w:cs="Arial"/>
          </w:rPr>
          <w:t>. Generate a certificate using jdk tools and save in the key store of STAFF webservice. Provide the certificate to t</w:t>
        </w:r>
      </w:ins>
      <w:ins w:id="11" w:author="Accolite" w:date="2016-10-14T07:09:00Z">
        <w:r>
          <w:rPr>
            <w:rFonts w:ascii="Arial" w:hAnsi="Arial" w:cs="Arial"/>
          </w:rPr>
          <w:t>he client to store in trusted certificates.</w:t>
        </w:r>
      </w:ins>
    </w:p>
    <w:p w:rsidR="001D755D" w:rsidRDefault="001D755D" w:rsidP="00A12E16">
      <w:pPr>
        <w:pStyle w:val="ListParagraph"/>
        <w:rPr>
          <w:rFonts w:ascii="Arial" w:hAnsi="Arial" w:cs="Arial"/>
        </w:rPr>
      </w:pPr>
    </w:p>
    <w:p w:rsidR="008868BC" w:rsidRDefault="00121981" w:rsidP="00A12E16">
      <w:pPr>
        <w:pStyle w:val="ListParagraph"/>
        <w:rPr>
          <w:rFonts w:ascii="Arial" w:hAnsi="Arial" w:cs="Arial"/>
        </w:rPr>
      </w:pPr>
      <w:r>
        <w:rPr>
          <w:rFonts w:ascii="Arial" w:hAnsi="Arial" w:cs="Arial"/>
          <w:b/>
        </w:rPr>
        <w:t>Staffin</w:t>
      </w:r>
      <w:r w:rsidR="007F76AB">
        <w:rPr>
          <w:rFonts w:ascii="Arial" w:hAnsi="Arial" w:cs="Arial"/>
          <w:b/>
        </w:rPr>
        <w:t>g</w:t>
      </w:r>
      <w:r>
        <w:rPr>
          <w:rFonts w:ascii="Arial" w:hAnsi="Arial" w:cs="Arial"/>
          <w:b/>
        </w:rPr>
        <w:t xml:space="preserve"> request</w:t>
      </w:r>
      <w:r w:rsidR="008868BC">
        <w:rPr>
          <w:rFonts w:ascii="Arial" w:hAnsi="Arial" w:cs="Arial"/>
          <w:b/>
        </w:rPr>
        <w:t xml:space="preserve"> List: </w:t>
      </w:r>
      <w:r w:rsidR="00E557C6">
        <w:rPr>
          <w:rFonts w:ascii="Arial" w:hAnsi="Arial" w:cs="Arial"/>
        </w:rPr>
        <w:t xml:space="preserve">On clicking the </w:t>
      </w:r>
      <w:r w:rsidR="004F4444">
        <w:rPr>
          <w:rFonts w:ascii="Arial" w:hAnsi="Arial" w:cs="Arial"/>
        </w:rPr>
        <w:t>staffing requests button, all the non-closed staffing requests will be displayed along with their status.</w:t>
      </w:r>
      <w:r w:rsidR="006A4E1E">
        <w:rPr>
          <w:rFonts w:ascii="Arial" w:hAnsi="Arial" w:cs="Arial"/>
        </w:rPr>
        <w:t xml:space="preserve"> The status is updated every time we receive the update for that request from Staff web service.</w:t>
      </w:r>
      <w:r w:rsidR="00787DBD">
        <w:rPr>
          <w:rFonts w:ascii="Arial" w:hAnsi="Arial" w:cs="Arial"/>
        </w:rPr>
        <w:t xml:space="preserve"> Against each request, we shall have cancel button till the staff is selected by the staff tool and sent the details. Once the staff details are shared, we shall display confirm button. Once we click the confirm button, a form shall be displayed with the </w:t>
      </w:r>
      <w:r w:rsidR="00FB1950">
        <w:rPr>
          <w:rFonts w:ascii="Arial" w:hAnsi="Arial" w:cs="Arial"/>
        </w:rPr>
        <w:t>list</w:t>
      </w:r>
      <w:r w:rsidR="00787DBD">
        <w:rPr>
          <w:rFonts w:ascii="Arial" w:hAnsi="Arial" w:cs="Arial"/>
        </w:rPr>
        <w:t xml:space="preserve"> of the staff</w:t>
      </w:r>
      <w:r w:rsidR="00FB1950">
        <w:rPr>
          <w:rFonts w:ascii="Arial" w:hAnsi="Arial" w:cs="Arial"/>
        </w:rPr>
        <w:t xml:space="preserve"> provided</w:t>
      </w:r>
      <w:r w:rsidR="00787DBD">
        <w:rPr>
          <w:rFonts w:ascii="Arial" w:hAnsi="Arial" w:cs="Arial"/>
        </w:rPr>
        <w:t xml:space="preserve"> and option to reject/approve. Based on the option selected a request shall be sent to the STAFF web service. If we approve, the staff is registe</w:t>
      </w:r>
      <w:r w:rsidR="00537AF5">
        <w:rPr>
          <w:rFonts w:ascii="Arial" w:hAnsi="Arial" w:cs="Arial"/>
        </w:rPr>
        <w:t>red with the school and shall be part of the staff list displayed.</w:t>
      </w:r>
    </w:p>
    <w:p w:rsidR="00E557C6" w:rsidRPr="008E2899" w:rsidRDefault="00E557C6" w:rsidP="00A12E16">
      <w:pPr>
        <w:pStyle w:val="ListParagraph"/>
        <w:rPr>
          <w:rFonts w:ascii="Arial" w:hAnsi="Arial" w:cs="Arial"/>
        </w:rPr>
      </w:pPr>
    </w:p>
    <w:p w:rsidR="003F67A0" w:rsidRDefault="00A56257" w:rsidP="00A12E16">
      <w:pPr>
        <w:pStyle w:val="ListParagraph"/>
        <w:rPr>
          <w:rFonts w:ascii="Arial" w:hAnsi="Arial" w:cs="Arial"/>
        </w:rPr>
      </w:pPr>
      <w:r>
        <w:rPr>
          <w:rFonts w:ascii="Arial" w:hAnsi="Arial" w:cs="Arial"/>
          <w:b/>
        </w:rPr>
        <w:t>Staff</w:t>
      </w:r>
      <w:r w:rsidR="00A12E16">
        <w:rPr>
          <w:rFonts w:ascii="Arial" w:hAnsi="Arial" w:cs="Arial"/>
          <w:b/>
        </w:rPr>
        <w:t xml:space="preserve"> List</w:t>
      </w:r>
      <w:r w:rsidR="00A12E16" w:rsidRPr="004079E9">
        <w:rPr>
          <w:rFonts w:ascii="Arial" w:hAnsi="Arial" w:cs="Arial"/>
        </w:rPr>
        <w:t>:</w:t>
      </w:r>
      <w:r w:rsidR="00A12E16">
        <w:rPr>
          <w:rFonts w:ascii="Arial" w:hAnsi="Arial" w:cs="Arial"/>
        </w:rPr>
        <w:t xml:space="preserve"> For each </w:t>
      </w:r>
      <w:r w:rsidR="00D54301">
        <w:rPr>
          <w:rFonts w:ascii="Arial" w:hAnsi="Arial" w:cs="Arial"/>
        </w:rPr>
        <w:t xml:space="preserve">active </w:t>
      </w:r>
      <w:r w:rsidR="00BB1CF4">
        <w:rPr>
          <w:rFonts w:ascii="Arial" w:hAnsi="Arial" w:cs="Arial"/>
        </w:rPr>
        <w:t>staff</w:t>
      </w:r>
      <w:r w:rsidR="00A12E16">
        <w:rPr>
          <w:rFonts w:ascii="Arial" w:hAnsi="Arial" w:cs="Arial"/>
        </w:rPr>
        <w:t xml:space="preserve"> record displayed, there s</w:t>
      </w:r>
      <w:r w:rsidR="007D64C7">
        <w:rPr>
          <w:rFonts w:ascii="Arial" w:hAnsi="Arial" w:cs="Arial"/>
        </w:rPr>
        <w:t>hould be a</w:t>
      </w:r>
      <w:r w:rsidR="00A12E16">
        <w:rPr>
          <w:rFonts w:ascii="Arial" w:hAnsi="Arial" w:cs="Arial"/>
        </w:rPr>
        <w:t xml:space="preserve"> remove button. When we click the remove button,</w:t>
      </w:r>
      <w:r w:rsidR="002D7BDE">
        <w:rPr>
          <w:rFonts w:ascii="Arial" w:hAnsi="Arial" w:cs="Arial"/>
        </w:rPr>
        <w:t xml:space="preserve"> a form is opened to enter the last working day and reason for termination and</w:t>
      </w:r>
      <w:r w:rsidR="00A12E16">
        <w:rPr>
          <w:rFonts w:ascii="Arial" w:hAnsi="Arial" w:cs="Arial"/>
        </w:rPr>
        <w:t xml:space="preserve"> there will be a </w:t>
      </w:r>
      <w:r w:rsidR="00D3590B">
        <w:rPr>
          <w:rFonts w:ascii="Arial" w:hAnsi="Arial" w:cs="Arial"/>
        </w:rPr>
        <w:t xml:space="preserve">request </w:t>
      </w:r>
      <w:r w:rsidR="00743B9E">
        <w:rPr>
          <w:rFonts w:ascii="Arial" w:hAnsi="Arial" w:cs="Arial"/>
        </w:rPr>
        <w:t>triggered to STAFF web service to end the contract</w:t>
      </w:r>
      <w:r w:rsidR="006C4AD2">
        <w:rPr>
          <w:rFonts w:ascii="Arial" w:hAnsi="Arial" w:cs="Arial"/>
        </w:rPr>
        <w:t xml:space="preserve"> and there would be an acknowledgement. </w:t>
      </w:r>
      <w:r w:rsidR="002D7BDE">
        <w:rPr>
          <w:rFonts w:ascii="Arial" w:hAnsi="Arial" w:cs="Arial"/>
        </w:rPr>
        <w:t xml:space="preserve">Later STAFF tool would send an async approval to relieve the staff from duties and the staff record is marked as inactive. </w:t>
      </w:r>
      <w:r w:rsidR="00A12E16">
        <w:rPr>
          <w:rFonts w:ascii="Arial" w:hAnsi="Arial" w:cs="Arial"/>
        </w:rPr>
        <w:t xml:space="preserve">Paging functionality should be added to the list of </w:t>
      </w:r>
      <w:r w:rsidR="00D3590B">
        <w:rPr>
          <w:rFonts w:ascii="Arial" w:hAnsi="Arial" w:cs="Arial"/>
        </w:rPr>
        <w:t>staff</w:t>
      </w:r>
      <w:r w:rsidR="00A12E16">
        <w:rPr>
          <w:rFonts w:ascii="Arial" w:hAnsi="Arial" w:cs="Arial"/>
        </w:rPr>
        <w:t xml:space="preserve"> by displaying 20-25 </w:t>
      </w:r>
      <w:r w:rsidR="00836988">
        <w:rPr>
          <w:rFonts w:ascii="Arial" w:hAnsi="Arial" w:cs="Arial"/>
        </w:rPr>
        <w:t>staff</w:t>
      </w:r>
      <w:r w:rsidR="00A12E16">
        <w:rPr>
          <w:rFonts w:ascii="Arial" w:hAnsi="Arial" w:cs="Arial"/>
        </w:rPr>
        <w:t xml:space="preserve"> in a single view.</w:t>
      </w:r>
    </w:p>
    <w:p w:rsidR="00F83DC2" w:rsidRDefault="00F83DC2" w:rsidP="00A12E16">
      <w:pPr>
        <w:pStyle w:val="ListParagraph"/>
        <w:rPr>
          <w:rFonts w:ascii="Arial" w:hAnsi="Arial" w:cs="Arial"/>
        </w:rPr>
      </w:pPr>
    </w:p>
    <w:p w:rsidR="00F83DC2" w:rsidRDefault="00572A4D" w:rsidP="00F83DC2">
      <w:pPr>
        <w:pStyle w:val="ListParagraph"/>
        <w:rPr>
          <w:rFonts w:ascii="Arial" w:hAnsi="Arial" w:cs="Arial"/>
        </w:rPr>
      </w:pPr>
      <w:r>
        <w:rPr>
          <w:rFonts w:ascii="Arial" w:hAnsi="Arial" w:cs="Arial"/>
          <w:b/>
        </w:rPr>
        <w:t>Staff</w:t>
      </w:r>
      <w:r w:rsidR="00F83DC2">
        <w:rPr>
          <w:rFonts w:ascii="Arial" w:hAnsi="Arial" w:cs="Arial"/>
          <w:b/>
        </w:rPr>
        <w:t xml:space="preserve">: </w:t>
      </w:r>
      <w:r w:rsidR="00F83DC2">
        <w:rPr>
          <w:rFonts w:ascii="Arial" w:hAnsi="Arial" w:cs="Arial"/>
        </w:rPr>
        <w:t xml:space="preserve">For each active </w:t>
      </w:r>
      <w:r w:rsidR="008005F2">
        <w:rPr>
          <w:rFonts w:ascii="Arial" w:hAnsi="Arial" w:cs="Arial"/>
        </w:rPr>
        <w:t>staff</w:t>
      </w:r>
      <w:r w:rsidR="00F83DC2">
        <w:rPr>
          <w:rFonts w:ascii="Arial" w:hAnsi="Arial" w:cs="Arial"/>
        </w:rPr>
        <w:t xml:space="preserve"> record displayed, there should be a view button. When the view button is clicked, it should display all the </w:t>
      </w:r>
      <w:r w:rsidR="00970D72">
        <w:rPr>
          <w:rFonts w:ascii="Arial" w:hAnsi="Arial" w:cs="Arial"/>
        </w:rPr>
        <w:t>classes</w:t>
      </w:r>
      <w:r w:rsidR="00F83DC2">
        <w:rPr>
          <w:rFonts w:ascii="Arial" w:hAnsi="Arial" w:cs="Arial"/>
        </w:rPr>
        <w:t xml:space="preserve"> </w:t>
      </w:r>
      <w:r w:rsidR="00970D72">
        <w:rPr>
          <w:rFonts w:ascii="Arial" w:hAnsi="Arial" w:cs="Arial"/>
        </w:rPr>
        <w:t>assigned to the staff and the details of the staff</w:t>
      </w:r>
      <w:r w:rsidR="00F83DC2">
        <w:rPr>
          <w:rFonts w:ascii="Arial" w:hAnsi="Arial" w:cs="Arial"/>
        </w:rPr>
        <w:t xml:space="preserve">. For each record displayed here, there shall be a un-assign button to </w:t>
      </w:r>
      <w:r w:rsidR="002C05A9">
        <w:rPr>
          <w:rFonts w:ascii="Arial" w:hAnsi="Arial" w:cs="Arial"/>
        </w:rPr>
        <w:t>un-assign the staff to the class</w:t>
      </w:r>
      <w:r w:rsidR="00F83DC2">
        <w:rPr>
          <w:rFonts w:ascii="Arial" w:hAnsi="Arial" w:cs="Arial"/>
        </w:rPr>
        <w:t>.</w:t>
      </w:r>
    </w:p>
    <w:p w:rsidR="00F83DC2" w:rsidRDefault="00F83DC2" w:rsidP="00F83DC2">
      <w:pPr>
        <w:pStyle w:val="ListParagraph"/>
        <w:rPr>
          <w:rFonts w:ascii="Arial" w:hAnsi="Arial" w:cs="Arial"/>
        </w:rPr>
      </w:pPr>
    </w:p>
    <w:p w:rsidR="009F7B69" w:rsidRPr="00E019CB" w:rsidRDefault="00F83DC2" w:rsidP="00F83DC2">
      <w:pPr>
        <w:pStyle w:val="ListParagraph"/>
        <w:rPr>
          <w:rFonts w:ascii="Arial" w:hAnsi="Arial" w:cs="Arial"/>
        </w:rPr>
      </w:pPr>
      <w:r>
        <w:rPr>
          <w:rFonts w:ascii="Arial" w:hAnsi="Arial" w:cs="Arial"/>
          <w:b/>
        </w:rPr>
        <w:t xml:space="preserve">Assign </w:t>
      </w:r>
      <w:r w:rsidR="00F36583">
        <w:rPr>
          <w:rFonts w:ascii="Arial" w:hAnsi="Arial" w:cs="Arial"/>
          <w:b/>
        </w:rPr>
        <w:t>Staff</w:t>
      </w:r>
      <w:r>
        <w:rPr>
          <w:rFonts w:ascii="Arial" w:hAnsi="Arial" w:cs="Arial"/>
          <w:b/>
        </w:rPr>
        <w:t xml:space="preserve">: </w:t>
      </w:r>
      <w:r>
        <w:rPr>
          <w:rFonts w:ascii="Arial" w:hAnsi="Arial" w:cs="Arial"/>
        </w:rPr>
        <w:t xml:space="preserve">When you click on Assign </w:t>
      </w:r>
      <w:r w:rsidR="00C153A0">
        <w:rPr>
          <w:rFonts w:ascii="Arial" w:hAnsi="Arial" w:cs="Arial"/>
        </w:rPr>
        <w:t>staff</w:t>
      </w:r>
      <w:r>
        <w:rPr>
          <w:rFonts w:ascii="Arial" w:hAnsi="Arial" w:cs="Arial"/>
        </w:rPr>
        <w:t xml:space="preserve"> button, it opens a form with the </w:t>
      </w:r>
      <w:r w:rsidR="001B0838">
        <w:rPr>
          <w:rFonts w:ascii="Arial" w:hAnsi="Arial" w:cs="Arial"/>
        </w:rPr>
        <w:t>staff details</w:t>
      </w:r>
      <w:r>
        <w:rPr>
          <w:rFonts w:ascii="Arial" w:hAnsi="Arial" w:cs="Arial"/>
        </w:rPr>
        <w:t xml:space="preserve"> and field to select the </w:t>
      </w:r>
      <w:r w:rsidR="0098183B">
        <w:rPr>
          <w:rFonts w:ascii="Arial" w:hAnsi="Arial" w:cs="Arial"/>
        </w:rPr>
        <w:t>class</w:t>
      </w:r>
      <w:r>
        <w:rPr>
          <w:rFonts w:ascii="Arial" w:hAnsi="Arial" w:cs="Arial"/>
        </w:rPr>
        <w:t xml:space="preserve">. By clicking the assign button, </w:t>
      </w:r>
      <w:r w:rsidR="00525865">
        <w:rPr>
          <w:rFonts w:ascii="Arial" w:hAnsi="Arial" w:cs="Arial"/>
        </w:rPr>
        <w:t>staff</w:t>
      </w:r>
      <w:r>
        <w:rPr>
          <w:rFonts w:ascii="Arial" w:hAnsi="Arial" w:cs="Arial"/>
        </w:rPr>
        <w:t xml:space="preserve"> shall be assigned to the </w:t>
      </w:r>
      <w:r w:rsidR="004B36AA">
        <w:rPr>
          <w:rFonts w:ascii="Arial" w:hAnsi="Arial" w:cs="Arial"/>
        </w:rPr>
        <w:t>class</w:t>
      </w:r>
      <w:r>
        <w:rPr>
          <w:rFonts w:ascii="Arial" w:hAnsi="Arial" w:cs="Arial"/>
        </w:rPr>
        <w:t>.</w:t>
      </w:r>
    </w:p>
    <w:p w:rsidR="00CF2197" w:rsidRDefault="00CF2197" w:rsidP="00231765">
      <w:pPr>
        <w:pStyle w:val="ListParagraph"/>
        <w:rPr>
          <w:rFonts w:ascii="Arial" w:hAnsi="Arial" w:cs="Arial"/>
          <w:b/>
          <w:color w:val="002060"/>
        </w:rPr>
      </w:pPr>
    </w:p>
    <w:p w:rsidR="004B5ABA" w:rsidRDefault="004B5ABA" w:rsidP="0013227E">
      <w:pPr>
        <w:pStyle w:val="ListParagraph"/>
        <w:numPr>
          <w:ilvl w:val="1"/>
          <w:numId w:val="4"/>
        </w:numPr>
        <w:rPr>
          <w:rFonts w:ascii="Arial" w:hAnsi="Arial" w:cs="Arial"/>
          <w:b/>
          <w:color w:val="002060"/>
        </w:rPr>
      </w:pPr>
      <w:r>
        <w:rPr>
          <w:rFonts w:ascii="Arial" w:hAnsi="Arial" w:cs="Arial"/>
          <w:b/>
          <w:color w:val="002060"/>
        </w:rPr>
        <w:t xml:space="preserve"> TRANSPORT</w:t>
      </w:r>
    </w:p>
    <w:p w:rsidR="00A674AD" w:rsidRDefault="00A674AD" w:rsidP="00A674AD">
      <w:pPr>
        <w:pStyle w:val="ListParagraph"/>
        <w:rPr>
          <w:rFonts w:ascii="Arial" w:hAnsi="Arial" w:cs="Arial"/>
        </w:rPr>
      </w:pPr>
      <w:r>
        <w:rPr>
          <w:rFonts w:ascii="Arial" w:hAnsi="Arial" w:cs="Arial"/>
        </w:rPr>
        <w:t xml:space="preserve">By clicking the </w:t>
      </w:r>
      <w:r w:rsidR="00DF4DE7">
        <w:rPr>
          <w:rFonts w:ascii="Arial" w:hAnsi="Arial" w:cs="Arial"/>
        </w:rPr>
        <w:t>transport</w:t>
      </w:r>
      <w:r>
        <w:rPr>
          <w:rFonts w:ascii="Arial" w:hAnsi="Arial" w:cs="Arial"/>
        </w:rPr>
        <w:t xml:space="preserve"> link, the center section would load all the </w:t>
      </w:r>
      <w:r w:rsidR="00210660">
        <w:rPr>
          <w:rFonts w:ascii="Arial" w:hAnsi="Arial" w:cs="Arial"/>
        </w:rPr>
        <w:t>transports/vehicles</w:t>
      </w:r>
      <w:r>
        <w:rPr>
          <w:rFonts w:ascii="Arial" w:hAnsi="Arial" w:cs="Arial"/>
        </w:rPr>
        <w:t xml:space="preserve"> of the school </w:t>
      </w:r>
      <w:r w:rsidR="00210660">
        <w:rPr>
          <w:rFonts w:ascii="Arial" w:hAnsi="Arial" w:cs="Arial"/>
        </w:rPr>
        <w:t>used for commuting the students and staff</w:t>
      </w:r>
      <w:r>
        <w:rPr>
          <w:rFonts w:ascii="Arial" w:hAnsi="Arial" w:cs="Arial"/>
        </w:rPr>
        <w:t>.</w:t>
      </w:r>
      <w:r w:rsidRPr="004157BD">
        <w:rPr>
          <w:rFonts w:ascii="Arial" w:hAnsi="Arial" w:cs="Arial"/>
        </w:rPr>
        <w:t xml:space="preserve"> </w:t>
      </w:r>
      <w:r>
        <w:rPr>
          <w:rFonts w:ascii="Arial" w:hAnsi="Arial" w:cs="Arial"/>
        </w:rPr>
        <w:t>The layout of the center section would have</w:t>
      </w:r>
    </w:p>
    <w:p w:rsidR="00A674AD" w:rsidRDefault="00A674AD" w:rsidP="00A674AD">
      <w:pPr>
        <w:pStyle w:val="ListParagraph"/>
        <w:numPr>
          <w:ilvl w:val="0"/>
          <w:numId w:val="21"/>
        </w:numPr>
        <w:rPr>
          <w:rFonts w:ascii="Arial" w:hAnsi="Arial" w:cs="Arial"/>
        </w:rPr>
      </w:pPr>
      <w:r>
        <w:rPr>
          <w:rFonts w:ascii="Arial" w:hAnsi="Arial" w:cs="Arial"/>
        </w:rPr>
        <w:t xml:space="preserve">Filter section: A name and </w:t>
      </w:r>
      <w:r w:rsidR="00065879">
        <w:rPr>
          <w:rFonts w:ascii="Arial" w:hAnsi="Arial" w:cs="Arial"/>
        </w:rPr>
        <w:t>transport</w:t>
      </w:r>
      <w:r>
        <w:rPr>
          <w:rFonts w:ascii="Arial" w:hAnsi="Arial" w:cs="Arial"/>
        </w:rPr>
        <w:t xml:space="preserve"> </w:t>
      </w:r>
      <w:r w:rsidR="00497359">
        <w:rPr>
          <w:rFonts w:ascii="Arial" w:hAnsi="Arial" w:cs="Arial"/>
        </w:rPr>
        <w:t>number</w:t>
      </w:r>
      <w:r>
        <w:rPr>
          <w:rFonts w:ascii="Arial" w:hAnsi="Arial" w:cs="Arial"/>
        </w:rPr>
        <w:t xml:space="preserve"> filters</w:t>
      </w:r>
      <w:r w:rsidR="003E7D28">
        <w:rPr>
          <w:rFonts w:ascii="Arial" w:hAnsi="Arial" w:cs="Arial"/>
        </w:rPr>
        <w:t xml:space="preserve">. </w:t>
      </w:r>
      <w:r>
        <w:rPr>
          <w:rFonts w:ascii="Arial" w:hAnsi="Arial" w:cs="Arial"/>
        </w:rPr>
        <w:t xml:space="preserve">There will be a button at the top to add a new </w:t>
      </w:r>
      <w:r w:rsidR="009915CF">
        <w:rPr>
          <w:rFonts w:ascii="Arial" w:hAnsi="Arial" w:cs="Arial"/>
        </w:rPr>
        <w:t>transport</w:t>
      </w:r>
      <w:r>
        <w:rPr>
          <w:rFonts w:ascii="Arial" w:hAnsi="Arial" w:cs="Arial"/>
        </w:rPr>
        <w:t xml:space="preserve"> and a button to</w:t>
      </w:r>
      <w:r w:rsidR="009915CF">
        <w:rPr>
          <w:rFonts w:ascii="Arial" w:hAnsi="Arial" w:cs="Arial"/>
        </w:rPr>
        <w:t xml:space="preserve"> assign a transport to the staff or a student</w:t>
      </w:r>
      <w:r>
        <w:rPr>
          <w:rFonts w:ascii="Arial" w:hAnsi="Arial" w:cs="Arial"/>
        </w:rPr>
        <w:t>.</w:t>
      </w:r>
      <w:r w:rsidR="00872F19">
        <w:rPr>
          <w:rFonts w:ascii="Arial" w:hAnsi="Arial" w:cs="Arial"/>
        </w:rPr>
        <w:t xml:space="preserve"> There will a</w:t>
      </w:r>
      <w:r w:rsidR="00B83751">
        <w:rPr>
          <w:rFonts w:ascii="Arial" w:hAnsi="Arial" w:cs="Arial"/>
        </w:rPr>
        <w:t>lso be a button to check the open transport requests and their status.</w:t>
      </w:r>
    </w:p>
    <w:p w:rsidR="00A674AD" w:rsidRDefault="00A674AD" w:rsidP="00A674AD">
      <w:pPr>
        <w:pStyle w:val="ListParagraph"/>
        <w:numPr>
          <w:ilvl w:val="0"/>
          <w:numId w:val="21"/>
        </w:numPr>
        <w:rPr>
          <w:rFonts w:ascii="Arial" w:hAnsi="Arial" w:cs="Arial"/>
        </w:rPr>
      </w:pPr>
      <w:r>
        <w:rPr>
          <w:rFonts w:ascii="Arial" w:hAnsi="Arial" w:cs="Arial"/>
        </w:rPr>
        <w:t xml:space="preserve">Content section: The content section will load the active </w:t>
      </w:r>
      <w:r w:rsidR="008B0D55">
        <w:rPr>
          <w:rFonts w:ascii="Arial" w:hAnsi="Arial" w:cs="Arial"/>
        </w:rPr>
        <w:t>transport</w:t>
      </w:r>
      <w:r>
        <w:rPr>
          <w:rFonts w:ascii="Arial" w:hAnsi="Arial" w:cs="Arial"/>
        </w:rPr>
        <w:t xml:space="preserve"> list based on the filter selected.</w:t>
      </w:r>
    </w:p>
    <w:p w:rsidR="00A674AD" w:rsidRDefault="00A674AD" w:rsidP="00A674AD">
      <w:pPr>
        <w:ind w:left="720"/>
        <w:rPr>
          <w:rFonts w:ascii="Arial" w:hAnsi="Arial" w:cs="Arial"/>
        </w:rPr>
      </w:pPr>
      <w:r w:rsidRPr="00711801">
        <w:rPr>
          <w:rFonts w:ascii="Arial" w:hAnsi="Arial" w:cs="Arial"/>
          <w:b/>
        </w:rPr>
        <w:t xml:space="preserve">New </w:t>
      </w:r>
      <w:r w:rsidR="008F277D">
        <w:rPr>
          <w:rFonts w:ascii="Arial" w:hAnsi="Arial" w:cs="Arial"/>
          <w:b/>
        </w:rPr>
        <w:t>transport</w:t>
      </w:r>
      <w:r>
        <w:rPr>
          <w:rFonts w:ascii="Arial" w:hAnsi="Arial" w:cs="Arial"/>
        </w:rPr>
        <w:t xml:space="preserve">: When we click on New </w:t>
      </w:r>
      <w:r w:rsidR="004E52D6">
        <w:rPr>
          <w:rFonts w:ascii="Arial" w:hAnsi="Arial" w:cs="Arial"/>
        </w:rPr>
        <w:t>transport</w:t>
      </w:r>
      <w:r>
        <w:rPr>
          <w:rFonts w:ascii="Arial" w:hAnsi="Arial" w:cs="Arial"/>
        </w:rPr>
        <w:t xml:space="preserve"> button, a form is opened in the content section, which would capture the below details of the </w:t>
      </w:r>
      <w:r w:rsidR="00FC12CF">
        <w:rPr>
          <w:rFonts w:ascii="Arial" w:hAnsi="Arial" w:cs="Arial"/>
        </w:rPr>
        <w:t>transport</w:t>
      </w:r>
      <w:r>
        <w:rPr>
          <w:rFonts w:ascii="Arial" w:hAnsi="Arial" w:cs="Arial"/>
        </w:rPr>
        <w:t xml:space="preserve"> requirement. The form should have a submit and clear buttons. When the clear button is clicked, clear the complete form. When submit button is clicked, </w:t>
      </w:r>
      <w:r w:rsidRPr="000742AA">
        <w:rPr>
          <w:rFonts w:ascii="Arial" w:hAnsi="Arial" w:cs="Arial"/>
        </w:rPr>
        <w:t xml:space="preserve">there would be a </w:t>
      </w:r>
      <w:r w:rsidR="00DE2BB9">
        <w:rPr>
          <w:rFonts w:ascii="Arial" w:hAnsi="Arial" w:cs="Arial"/>
        </w:rPr>
        <w:t>SOAP</w:t>
      </w:r>
      <w:r w:rsidRPr="000742AA">
        <w:rPr>
          <w:rFonts w:ascii="Arial" w:hAnsi="Arial" w:cs="Arial"/>
        </w:rPr>
        <w:t xml:space="preserve"> request would be fired to the </w:t>
      </w:r>
      <w:r w:rsidR="002E1742">
        <w:rPr>
          <w:rFonts w:ascii="Arial" w:hAnsi="Arial" w:cs="Arial"/>
        </w:rPr>
        <w:t>TRANSPORT</w:t>
      </w:r>
      <w:r w:rsidRPr="000742AA">
        <w:rPr>
          <w:rFonts w:ascii="Arial" w:hAnsi="Arial" w:cs="Arial"/>
        </w:rPr>
        <w:t xml:space="preserve"> web service and get an immediate acknowledgement if the request is accepted o</w:t>
      </w:r>
      <w:r>
        <w:rPr>
          <w:rFonts w:ascii="Arial" w:hAnsi="Arial" w:cs="Arial"/>
        </w:rPr>
        <w:t xml:space="preserve">r not. </w:t>
      </w:r>
      <w:r w:rsidRPr="00C06274">
        <w:rPr>
          <w:rFonts w:ascii="Arial" w:hAnsi="Arial" w:cs="Arial"/>
        </w:rPr>
        <w:t xml:space="preserve">The </w:t>
      </w:r>
      <w:r w:rsidR="00044E48">
        <w:rPr>
          <w:rFonts w:ascii="Arial" w:hAnsi="Arial" w:cs="Arial"/>
        </w:rPr>
        <w:t>TRANSPORT</w:t>
      </w:r>
      <w:r w:rsidR="00044E48" w:rsidRPr="000742AA">
        <w:rPr>
          <w:rFonts w:ascii="Arial" w:hAnsi="Arial" w:cs="Arial"/>
        </w:rPr>
        <w:t xml:space="preserve"> </w:t>
      </w:r>
      <w:r w:rsidRPr="00C06274">
        <w:rPr>
          <w:rFonts w:ascii="Arial" w:hAnsi="Arial" w:cs="Arial"/>
        </w:rPr>
        <w:t xml:space="preserve">app would send updates as an async response with the status of the request and when the </w:t>
      </w:r>
      <w:r w:rsidR="00D41BD7">
        <w:rPr>
          <w:rFonts w:ascii="Arial" w:hAnsi="Arial" w:cs="Arial"/>
        </w:rPr>
        <w:t>transport</w:t>
      </w:r>
      <w:r w:rsidRPr="00C06274">
        <w:rPr>
          <w:rFonts w:ascii="Arial" w:hAnsi="Arial" w:cs="Arial"/>
        </w:rPr>
        <w:t xml:space="preserve"> is available it will send an async response with the details of the new </w:t>
      </w:r>
      <w:r w:rsidR="00E2408D">
        <w:rPr>
          <w:rFonts w:ascii="Arial" w:hAnsi="Arial" w:cs="Arial"/>
        </w:rPr>
        <w:t>transport</w:t>
      </w:r>
      <w:r w:rsidRPr="00C06274">
        <w:rPr>
          <w:rFonts w:ascii="Arial" w:hAnsi="Arial" w:cs="Arial"/>
        </w:rPr>
        <w:t>.</w:t>
      </w:r>
      <w:r>
        <w:rPr>
          <w:rFonts w:ascii="Arial" w:hAnsi="Arial" w:cs="Arial"/>
        </w:rPr>
        <w:t xml:space="preserve"> Once we </w:t>
      </w:r>
      <w:r w:rsidR="007C6BD3">
        <w:rPr>
          <w:rFonts w:ascii="Arial" w:hAnsi="Arial" w:cs="Arial"/>
        </w:rPr>
        <w:t>approve</w:t>
      </w:r>
      <w:r>
        <w:rPr>
          <w:rFonts w:ascii="Arial" w:hAnsi="Arial" w:cs="Arial"/>
        </w:rPr>
        <w:t xml:space="preserve"> and get a</w:t>
      </w:r>
      <w:r w:rsidRPr="007C0D10">
        <w:rPr>
          <w:rFonts w:ascii="Arial" w:hAnsi="Arial" w:cs="Arial"/>
        </w:rPr>
        <w:t xml:space="preserve"> positive acknowledgement, we shall store the details of that </w:t>
      </w:r>
      <w:r w:rsidR="000B50EC">
        <w:rPr>
          <w:rFonts w:ascii="Arial" w:hAnsi="Arial" w:cs="Arial"/>
        </w:rPr>
        <w:t>transport</w:t>
      </w:r>
      <w:r w:rsidRPr="007C0D10">
        <w:rPr>
          <w:rFonts w:ascii="Arial" w:hAnsi="Arial" w:cs="Arial"/>
        </w:rPr>
        <w:t>.</w:t>
      </w:r>
      <w:r w:rsidR="003F20C8">
        <w:rPr>
          <w:rFonts w:ascii="Arial" w:hAnsi="Arial" w:cs="Arial"/>
        </w:rPr>
        <w:t xml:space="preserve"> The</w:t>
      </w:r>
    </w:p>
    <w:p w:rsidR="00A674AD" w:rsidRDefault="00D259D0" w:rsidP="00A674AD">
      <w:pPr>
        <w:pStyle w:val="ListParagraph"/>
        <w:numPr>
          <w:ilvl w:val="0"/>
          <w:numId w:val="19"/>
        </w:numPr>
        <w:rPr>
          <w:rFonts w:ascii="Arial" w:hAnsi="Arial" w:cs="Arial"/>
        </w:rPr>
      </w:pPr>
      <w:r>
        <w:rPr>
          <w:rFonts w:ascii="Arial" w:hAnsi="Arial" w:cs="Arial"/>
        </w:rPr>
        <w:t>Transport</w:t>
      </w:r>
      <w:r w:rsidR="00A674AD">
        <w:rPr>
          <w:rFonts w:ascii="Arial" w:hAnsi="Arial" w:cs="Arial"/>
        </w:rPr>
        <w:t xml:space="preserve"> type</w:t>
      </w:r>
    </w:p>
    <w:p w:rsidR="00A674AD" w:rsidRDefault="00A674AD" w:rsidP="00A674AD">
      <w:pPr>
        <w:pStyle w:val="ListParagraph"/>
        <w:numPr>
          <w:ilvl w:val="0"/>
          <w:numId w:val="19"/>
        </w:numPr>
        <w:rPr>
          <w:rFonts w:ascii="Arial" w:hAnsi="Arial" w:cs="Arial"/>
        </w:rPr>
      </w:pPr>
      <w:r>
        <w:rPr>
          <w:rFonts w:ascii="Arial" w:hAnsi="Arial" w:cs="Arial"/>
        </w:rPr>
        <w:t xml:space="preserve">Minimum </w:t>
      </w:r>
      <w:r w:rsidR="00787419">
        <w:rPr>
          <w:rFonts w:ascii="Arial" w:hAnsi="Arial" w:cs="Arial"/>
        </w:rPr>
        <w:t>seats</w:t>
      </w:r>
    </w:p>
    <w:p w:rsidR="00A674AD" w:rsidRDefault="00B6101F" w:rsidP="00A674AD">
      <w:pPr>
        <w:pStyle w:val="ListParagraph"/>
        <w:numPr>
          <w:ilvl w:val="0"/>
          <w:numId w:val="19"/>
        </w:numPr>
        <w:rPr>
          <w:rFonts w:ascii="Arial" w:hAnsi="Arial" w:cs="Arial"/>
        </w:rPr>
      </w:pPr>
      <w:r>
        <w:rPr>
          <w:rFonts w:ascii="Arial" w:hAnsi="Arial" w:cs="Arial"/>
        </w:rPr>
        <w:t>Earliest manufacturing year</w:t>
      </w:r>
    </w:p>
    <w:p w:rsidR="00A674AD" w:rsidRDefault="00A674AD" w:rsidP="00A674AD">
      <w:pPr>
        <w:pStyle w:val="ListParagraph"/>
        <w:numPr>
          <w:ilvl w:val="0"/>
          <w:numId w:val="19"/>
        </w:numPr>
        <w:rPr>
          <w:rFonts w:ascii="Arial" w:hAnsi="Arial" w:cs="Arial"/>
        </w:rPr>
      </w:pPr>
      <w:r>
        <w:rPr>
          <w:rFonts w:ascii="Arial" w:hAnsi="Arial" w:cs="Arial"/>
        </w:rPr>
        <w:t xml:space="preserve">Max </w:t>
      </w:r>
      <w:r w:rsidR="00787419">
        <w:rPr>
          <w:rFonts w:ascii="Arial" w:hAnsi="Arial" w:cs="Arial"/>
        </w:rPr>
        <w:t>vehicle contract</w:t>
      </w:r>
    </w:p>
    <w:p w:rsidR="001D755D" w:rsidRPr="001D755D" w:rsidRDefault="00A674AD" w:rsidP="001D755D">
      <w:pPr>
        <w:pStyle w:val="ListParagraph"/>
        <w:numPr>
          <w:ilvl w:val="0"/>
          <w:numId w:val="19"/>
        </w:numPr>
        <w:rPr>
          <w:rFonts w:ascii="Arial" w:hAnsi="Arial" w:cs="Arial"/>
        </w:rPr>
      </w:pPr>
      <w:r>
        <w:rPr>
          <w:rFonts w:ascii="Arial" w:hAnsi="Arial" w:cs="Arial"/>
        </w:rPr>
        <w:t xml:space="preserve">Latest </w:t>
      </w:r>
      <w:r w:rsidR="006C2D4B">
        <w:rPr>
          <w:rFonts w:ascii="Arial" w:hAnsi="Arial" w:cs="Arial"/>
        </w:rPr>
        <w:t>rental</w:t>
      </w:r>
      <w:r>
        <w:rPr>
          <w:rFonts w:ascii="Arial" w:hAnsi="Arial" w:cs="Arial"/>
        </w:rPr>
        <w:t xml:space="preserve"> date.</w:t>
      </w:r>
    </w:p>
    <w:p w:rsidR="001D755D" w:rsidRDefault="001D755D" w:rsidP="00A674AD">
      <w:pPr>
        <w:pStyle w:val="ListParagraph"/>
        <w:rPr>
          <w:rFonts w:ascii="Arial" w:hAnsi="Arial" w:cs="Arial"/>
        </w:rPr>
      </w:pPr>
    </w:p>
    <w:p w:rsidR="00A674AD" w:rsidRDefault="003D04BF" w:rsidP="00A674AD">
      <w:pPr>
        <w:pStyle w:val="ListParagraph"/>
        <w:rPr>
          <w:rFonts w:ascii="Arial" w:hAnsi="Arial" w:cs="Arial"/>
        </w:rPr>
      </w:pPr>
      <w:r>
        <w:rPr>
          <w:rFonts w:ascii="Arial" w:hAnsi="Arial" w:cs="Arial"/>
          <w:b/>
        </w:rPr>
        <w:t>Transport</w:t>
      </w:r>
      <w:r w:rsidR="00A674AD">
        <w:rPr>
          <w:rFonts w:ascii="Arial" w:hAnsi="Arial" w:cs="Arial"/>
          <w:b/>
        </w:rPr>
        <w:t xml:space="preserve"> request List: </w:t>
      </w:r>
      <w:r w:rsidR="00A674AD">
        <w:rPr>
          <w:rFonts w:ascii="Arial" w:hAnsi="Arial" w:cs="Arial"/>
        </w:rPr>
        <w:t xml:space="preserve">On clicking the </w:t>
      </w:r>
      <w:r w:rsidR="00B81662">
        <w:rPr>
          <w:rFonts w:ascii="Arial" w:hAnsi="Arial" w:cs="Arial"/>
        </w:rPr>
        <w:t>transport</w:t>
      </w:r>
      <w:r w:rsidR="00A674AD">
        <w:rPr>
          <w:rFonts w:ascii="Arial" w:hAnsi="Arial" w:cs="Arial"/>
        </w:rPr>
        <w:t xml:space="preserve"> requests button, all the non-closed </w:t>
      </w:r>
      <w:r w:rsidR="00F26C3B">
        <w:rPr>
          <w:rFonts w:ascii="Arial" w:hAnsi="Arial" w:cs="Arial"/>
        </w:rPr>
        <w:t>transport</w:t>
      </w:r>
      <w:r w:rsidR="00A674AD">
        <w:rPr>
          <w:rFonts w:ascii="Arial" w:hAnsi="Arial" w:cs="Arial"/>
        </w:rPr>
        <w:t xml:space="preserve"> requests will be displayed along with their status. The status is updated every time we receive the update for that request from </w:t>
      </w:r>
      <w:r w:rsidR="00733AF3">
        <w:rPr>
          <w:rFonts w:ascii="Arial" w:hAnsi="Arial" w:cs="Arial"/>
        </w:rPr>
        <w:t>transport</w:t>
      </w:r>
      <w:r w:rsidR="00A674AD">
        <w:rPr>
          <w:rFonts w:ascii="Arial" w:hAnsi="Arial" w:cs="Arial"/>
        </w:rPr>
        <w:t xml:space="preserve"> web service. Against each request, we shall have cancel button till the </w:t>
      </w:r>
      <w:r w:rsidR="00C00948">
        <w:rPr>
          <w:rFonts w:ascii="Arial" w:hAnsi="Arial" w:cs="Arial"/>
        </w:rPr>
        <w:t>transport</w:t>
      </w:r>
      <w:r w:rsidR="00A674AD">
        <w:rPr>
          <w:rFonts w:ascii="Arial" w:hAnsi="Arial" w:cs="Arial"/>
        </w:rPr>
        <w:t xml:space="preserve"> is selected by the </w:t>
      </w:r>
      <w:r w:rsidR="00507DF7">
        <w:rPr>
          <w:rFonts w:ascii="Arial" w:hAnsi="Arial" w:cs="Arial"/>
        </w:rPr>
        <w:t>transport</w:t>
      </w:r>
      <w:r w:rsidR="00A674AD">
        <w:rPr>
          <w:rFonts w:ascii="Arial" w:hAnsi="Arial" w:cs="Arial"/>
        </w:rPr>
        <w:t xml:space="preserve"> tool and sent the details. Once the </w:t>
      </w:r>
      <w:r w:rsidR="004005A8">
        <w:rPr>
          <w:rFonts w:ascii="Arial" w:hAnsi="Arial" w:cs="Arial"/>
        </w:rPr>
        <w:t>transport</w:t>
      </w:r>
      <w:r w:rsidR="00A674AD">
        <w:rPr>
          <w:rFonts w:ascii="Arial" w:hAnsi="Arial" w:cs="Arial"/>
        </w:rPr>
        <w:t xml:space="preserve"> details are shared, we shall display confirm button. Once we click the confirm button, a form shall be displayed with the list of the </w:t>
      </w:r>
      <w:r w:rsidR="00366513">
        <w:rPr>
          <w:rFonts w:ascii="Arial" w:hAnsi="Arial" w:cs="Arial"/>
        </w:rPr>
        <w:t>transports</w:t>
      </w:r>
      <w:r w:rsidR="00A674AD">
        <w:rPr>
          <w:rFonts w:ascii="Arial" w:hAnsi="Arial" w:cs="Arial"/>
        </w:rPr>
        <w:t xml:space="preserve"> provided and option to reject/approve. Based on the option selected a request shall be sent to the </w:t>
      </w:r>
      <w:r w:rsidR="00F72080">
        <w:rPr>
          <w:rFonts w:ascii="Arial" w:hAnsi="Arial" w:cs="Arial"/>
        </w:rPr>
        <w:t>TRANSPORT</w:t>
      </w:r>
      <w:r w:rsidR="00A674AD">
        <w:rPr>
          <w:rFonts w:ascii="Arial" w:hAnsi="Arial" w:cs="Arial"/>
        </w:rPr>
        <w:t xml:space="preserve"> web service. If we approve, the </w:t>
      </w:r>
      <w:r w:rsidR="00970B6E">
        <w:rPr>
          <w:rFonts w:ascii="Arial" w:hAnsi="Arial" w:cs="Arial"/>
        </w:rPr>
        <w:t>transport</w:t>
      </w:r>
      <w:r w:rsidR="00A674AD">
        <w:rPr>
          <w:rFonts w:ascii="Arial" w:hAnsi="Arial" w:cs="Arial"/>
        </w:rPr>
        <w:t xml:space="preserve"> is registered with the school and shall be part of the </w:t>
      </w:r>
      <w:r w:rsidR="003606AC">
        <w:rPr>
          <w:rFonts w:ascii="Arial" w:hAnsi="Arial" w:cs="Arial"/>
        </w:rPr>
        <w:t>transport</w:t>
      </w:r>
      <w:r w:rsidR="00A674AD">
        <w:rPr>
          <w:rFonts w:ascii="Arial" w:hAnsi="Arial" w:cs="Arial"/>
        </w:rPr>
        <w:t xml:space="preserve"> list displayed.</w:t>
      </w:r>
    </w:p>
    <w:p w:rsidR="00A674AD" w:rsidRPr="008E2899" w:rsidRDefault="00A674AD" w:rsidP="00A674AD">
      <w:pPr>
        <w:pStyle w:val="ListParagraph"/>
        <w:rPr>
          <w:rFonts w:ascii="Arial" w:hAnsi="Arial" w:cs="Arial"/>
        </w:rPr>
      </w:pPr>
    </w:p>
    <w:p w:rsidR="00C04BBF" w:rsidRPr="00C04BBF" w:rsidRDefault="00D81B87" w:rsidP="00C04BBF">
      <w:pPr>
        <w:pStyle w:val="ListParagraph"/>
        <w:rPr>
          <w:rFonts w:ascii="Arial" w:hAnsi="Arial" w:cs="Arial"/>
        </w:rPr>
      </w:pPr>
      <w:r>
        <w:rPr>
          <w:rFonts w:ascii="Arial" w:hAnsi="Arial" w:cs="Arial"/>
          <w:b/>
        </w:rPr>
        <w:t>Transport</w:t>
      </w:r>
      <w:r w:rsidR="00A674AD">
        <w:rPr>
          <w:rFonts w:ascii="Arial" w:hAnsi="Arial" w:cs="Arial"/>
          <w:b/>
        </w:rPr>
        <w:t xml:space="preserve"> List</w:t>
      </w:r>
      <w:r w:rsidR="00A674AD" w:rsidRPr="004079E9">
        <w:rPr>
          <w:rFonts w:ascii="Arial" w:hAnsi="Arial" w:cs="Arial"/>
        </w:rPr>
        <w:t>:</w:t>
      </w:r>
      <w:r w:rsidR="00A674AD">
        <w:rPr>
          <w:rFonts w:ascii="Arial" w:hAnsi="Arial" w:cs="Arial"/>
        </w:rPr>
        <w:t xml:space="preserve"> For each active </w:t>
      </w:r>
      <w:r w:rsidR="00A21DF2">
        <w:rPr>
          <w:rFonts w:ascii="Arial" w:hAnsi="Arial" w:cs="Arial"/>
        </w:rPr>
        <w:t>transport</w:t>
      </w:r>
      <w:r w:rsidR="00A674AD">
        <w:rPr>
          <w:rFonts w:ascii="Arial" w:hAnsi="Arial" w:cs="Arial"/>
        </w:rPr>
        <w:t xml:space="preserve"> record displayed, there should be a remove button. </w:t>
      </w:r>
      <w:r w:rsidR="00D45A49">
        <w:rPr>
          <w:rFonts w:ascii="Arial" w:hAnsi="Arial" w:cs="Arial"/>
        </w:rPr>
        <w:t xml:space="preserve">Also display the number of free seats available for each transport. </w:t>
      </w:r>
      <w:r w:rsidR="00A674AD">
        <w:rPr>
          <w:rFonts w:ascii="Arial" w:hAnsi="Arial" w:cs="Arial"/>
        </w:rPr>
        <w:t xml:space="preserve">When we click the remove button, a form is opened to enter the last </w:t>
      </w:r>
      <w:r w:rsidR="00383474">
        <w:rPr>
          <w:rFonts w:ascii="Arial" w:hAnsi="Arial" w:cs="Arial"/>
        </w:rPr>
        <w:t>renting</w:t>
      </w:r>
      <w:r w:rsidR="00A674AD">
        <w:rPr>
          <w:rFonts w:ascii="Arial" w:hAnsi="Arial" w:cs="Arial"/>
        </w:rPr>
        <w:t xml:space="preserve"> day and reason for termination and there will be a request triggered to </w:t>
      </w:r>
      <w:r w:rsidR="00FF4DB0">
        <w:rPr>
          <w:rFonts w:ascii="Arial" w:hAnsi="Arial" w:cs="Arial"/>
        </w:rPr>
        <w:t>TRANSPORT</w:t>
      </w:r>
      <w:r w:rsidR="00A674AD">
        <w:rPr>
          <w:rFonts w:ascii="Arial" w:hAnsi="Arial" w:cs="Arial"/>
        </w:rPr>
        <w:t xml:space="preserve"> web service to end the contract and there would be an acknowledgement. Later </w:t>
      </w:r>
      <w:r w:rsidR="00DA1E11">
        <w:rPr>
          <w:rFonts w:ascii="Arial" w:hAnsi="Arial" w:cs="Arial"/>
        </w:rPr>
        <w:t>TRANSPORT</w:t>
      </w:r>
      <w:r w:rsidR="00A674AD">
        <w:rPr>
          <w:rFonts w:ascii="Arial" w:hAnsi="Arial" w:cs="Arial"/>
        </w:rPr>
        <w:t xml:space="preserve"> tool would send an async approval to relieve the </w:t>
      </w:r>
      <w:r w:rsidR="005F78A1">
        <w:rPr>
          <w:rFonts w:ascii="Arial" w:hAnsi="Arial" w:cs="Arial"/>
        </w:rPr>
        <w:t>transport</w:t>
      </w:r>
      <w:r w:rsidR="00A674AD">
        <w:rPr>
          <w:rFonts w:ascii="Arial" w:hAnsi="Arial" w:cs="Arial"/>
        </w:rPr>
        <w:t xml:space="preserve"> from duties and the </w:t>
      </w:r>
      <w:r w:rsidR="005F3A54">
        <w:rPr>
          <w:rFonts w:ascii="Arial" w:hAnsi="Arial" w:cs="Arial"/>
        </w:rPr>
        <w:t>transport</w:t>
      </w:r>
      <w:r w:rsidR="00A674AD">
        <w:rPr>
          <w:rFonts w:ascii="Arial" w:hAnsi="Arial" w:cs="Arial"/>
        </w:rPr>
        <w:t xml:space="preserve"> record is marked as inactive.</w:t>
      </w:r>
      <w:r w:rsidR="00BC2A36">
        <w:rPr>
          <w:rFonts w:ascii="Arial" w:hAnsi="Arial" w:cs="Arial"/>
        </w:rPr>
        <w:t xml:space="preserve"> </w:t>
      </w:r>
      <w:r w:rsidR="00D439F7">
        <w:rPr>
          <w:rFonts w:ascii="Arial" w:hAnsi="Arial" w:cs="Arial"/>
        </w:rPr>
        <w:t>A transport can be removed only if there are no assigned commuters to it.</w:t>
      </w:r>
    </w:p>
    <w:p w:rsidR="00A674AD" w:rsidRDefault="00A674AD" w:rsidP="00A674AD">
      <w:pPr>
        <w:pStyle w:val="ListParagraph"/>
        <w:rPr>
          <w:rFonts w:ascii="Arial" w:hAnsi="Arial" w:cs="Arial"/>
          <w:b/>
          <w:color w:val="002060"/>
        </w:rPr>
      </w:pPr>
    </w:p>
    <w:p w:rsidR="00CF2197" w:rsidRDefault="00F55AAF" w:rsidP="00DF0F9C">
      <w:pPr>
        <w:pStyle w:val="ListParagraph"/>
        <w:rPr>
          <w:rFonts w:ascii="Arial" w:hAnsi="Arial" w:cs="Arial"/>
        </w:rPr>
      </w:pPr>
      <w:r>
        <w:rPr>
          <w:rFonts w:ascii="Arial" w:hAnsi="Arial" w:cs="Arial"/>
          <w:b/>
        </w:rPr>
        <w:lastRenderedPageBreak/>
        <w:t xml:space="preserve">Transport: </w:t>
      </w:r>
      <w:r w:rsidR="002E0839">
        <w:rPr>
          <w:rFonts w:ascii="Arial" w:hAnsi="Arial" w:cs="Arial"/>
        </w:rPr>
        <w:t>For each active transport record displayed, there should be a view button.</w:t>
      </w:r>
      <w:r w:rsidR="00625BA7">
        <w:rPr>
          <w:rFonts w:ascii="Arial" w:hAnsi="Arial" w:cs="Arial"/>
        </w:rPr>
        <w:t xml:space="preserve"> When the view button is clicked, it should display all the staff and students commuting by that transport.</w:t>
      </w:r>
      <w:r w:rsidR="00E2572A">
        <w:rPr>
          <w:rFonts w:ascii="Arial" w:hAnsi="Arial" w:cs="Arial"/>
        </w:rPr>
        <w:t xml:space="preserve"> For each record displayed here, there shall be a un</w:t>
      </w:r>
      <w:r w:rsidR="003915B7">
        <w:rPr>
          <w:rFonts w:ascii="Arial" w:hAnsi="Arial" w:cs="Arial"/>
        </w:rPr>
        <w:t>-</w:t>
      </w:r>
      <w:r w:rsidR="00E2572A">
        <w:rPr>
          <w:rFonts w:ascii="Arial" w:hAnsi="Arial" w:cs="Arial"/>
        </w:rPr>
        <w:t>assign button to free the seat.</w:t>
      </w:r>
      <w:r w:rsidR="005162A0">
        <w:rPr>
          <w:rFonts w:ascii="Arial" w:hAnsi="Arial" w:cs="Arial"/>
        </w:rPr>
        <w:t xml:space="preserve"> Clearance of dues to be checked manually for now and can be automated later.</w:t>
      </w:r>
      <w:r w:rsidR="006E13CC">
        <w:rPr>
          <w:rFonts w:ascii="Arial" w:hAnsi="Arial" w:cs="Arial"/>
        </w:rPr>
        <w:t xml:space="preserve"> Upon </w:t>
      </w:r>
      <w:r w:rsidR="00172415">
        <w:rPr>
          <w:rFonts w:ascii="Arial" w:hAnsi="Arial" w:cs="Arial"/>
        </w:rPr>
        <w:t>un-</w:t>
      </w:r>
      <w:r w:rsidR="006E13CC">
        <w:rPr>
          <w:rFonts w:ascii="Arial" w:hAnsi="Arial" w:cs="Arial"/>
        </w:rPr>
        <w:t>assigning the transport, an email/sms notification shall be sent to the contact number and email address registered.</w:t>
      </w:r>
    </w:p>
    <w:p w:rsidR="00B92B8D" w:rsidRDefault="00B92B8D" w:rsidP="00DF0F9C">
      <w:pPr>
        <w:pStyle w:val="ListParagraph"/>
        <w:rPr>
          <w:rFonts w:ascii="Arial" w:hAnsi="Arial" w:cs="Arial"/>
        </w:rPr>
      </w:pPr>
    </w:p>
    <w:p w:rsidR="0025339F" w:rsidRDefault="00D545B8" w:rsidP="0025339F">
      <w:pPr>
        <w:pStyle w:val="ListParagraph"/>
        <w:rPr>
          <w:rFonts w:ascii="Arial" w:hAnsi="Arial" w:cs="Arial"/>
        </w:rPr>
      </w:pPr>
      <w:r>
        <w:rPr>
          <w:rFonts w:ascii="Arial" w:hAnsi="Arial" w:cs="Arial"/>
          <w:b/>
        </w:rPr>
        <w:t xml:space="preserve">Assign Transport: </w:t>
      </w:r>
      <w:r w:rsidR="001450F0">
        <w:rPr>
          <w:rFonts w:ascii="Arial" w:hAnsi="Arial" w:cs="Arial"/>
        </w:rPr>
        <w:t>When you click on Assign transport button, it opens a form with the list of available seats and field to select the student. By clicking the assign button, student shall be assigned to the transport and a fee liability shall be added for that student.</w:t>
      </w:r>
      <w:r w:rsidR="0025339F">
        <w:rPr>
          <w:rFonts w:ascii="Arial" w:hAnsi="Arial" w:cs="Arial"/>
        </w:rPr>
        <w:t xml:space="preserve"> Upon assigning the transport, an email/sms notification shall be sent to the contact number and email address registered.</w:t>
      </w:r>
    </w:p>
    <w:p w:rsidR="00B92B8D" w:rsidRPr="00264864" w:rsidRDefault="00B92B8D" w:rsidP="00DF0F9C">
      <w:pPr>
        <w:pStyle w:val="ListParagraph"/>
        <w:rPr>
          <w:rFonts w:ascii="Arial" w:hAnsi="Arial" w:cs="Arial"/>
        </w:rPr>
      </w:pPr>
    </w:p>
    <w:p w:rsidR="00EC3F08" w:rsidRDefault="00EC3F08" w:rsidP="00DF0F9C">
      <w:pPr>
        <w:pStyle w:val="ListParagraph"/>
        <w:rPr>
          <w:rFonts w:ascii="Arial" w:hAnsi="Arial" w:cs="Arial"/>
          <w:b/>
          <w:color w:val="002060"/>
        </w:rPr>
      </w:pPr>
    </w:p>
    <w:p w:rsidR="00486247" w:rsidRDefault="004B5ABA" w:rsidP="00486247">
      <w:pPr>
        <w:pStyle w:val="ListParagraph"/>
        <w:numPr>
          <w:ilvl w:val="1"/>
          <w:numId w:val="4"/>
        </w:numPr>
        <w:rPr>
          <w:rFonts w:ascii="Arial" w:hAnsi="Arial" w:cs="Arial"/>
          <w:b/>
          <w:color w:val="002060"/>
        </w:rPr>
      </w:pPr>
      <w:r>
        <w:rPr>
          <w:rFonts w:ascii="Arial" w:hAnsi="Arial" w:cs="Arial"/>
          <w:b/>
          <w:color w:val="002060"/>
        </w:rPr>
        <w:t xml:space="preserve"> FEE MANAGEMENT</w:t>
      </w:r>
    </w:p>
    <w:p w:rsidR="00197ADA" w:rsidRDefault="00197ADA" w:rsidP="00197ADA">
      <w:pPr>
        <w:pStyle w:val="ListParagraph"/>
        <w:rPr>
          <w:rFonts w:ascii="Arial" w:hAnsi="Arial" w:cs="Arial"/>
        </w:rPr>
      </w:pPr>
      <w:r>
        <w:rPr>
          <w:rFonts w:ascii="Arial" w:hAnsi="Arial" w:cs="Arial"/>
        </w:rPr>
        <w:t xml:space="preserve">By clicking the </w:t>
      </w:r>
      <w:r w:rsidR="0085302A">
        <w:rPr>
          <w:rFonts w:ascii="Arial" w:hAnsi="Arial" w:cs="Arial"/>
        </w:rPr>
        <w:t>fee</w:t>
      </w:r>
      <w:r>
        <w:rPr>
          <w:rFonts w:ascii="Arial" w:hAnsi="Arial" w:cs="Arial"/>
        </w:rPr>
        <w:t xml:space="preserve"> link, the center section would load all the</w:t>
      </w:r>
      <w:r w:rsidR="00AA2CFC">
        <w:rPr>
          <w:rFonts w:ascii="Arial" w:hAnsi="Arial" w:cs="Arial"/>
        </w:rPr>
        <w:t xml:space="preserve"> </w:t>
      </w:r>
      <w:r w:rsidR="008A1B4B">
        <w:rPr>
          <w:rFonts w:ascii="Arial" w:hAnsi="Arial" w:cs="Arial"/>
        </w:rPr>
        <w:t>pending fee liabilities of the students</w:t>
      </w:r>
      <w:r>
        <w:rPr>
          <w:rFonts w:ascii="Arial" w:hAnsi="Arial" w:cs="Arial"/>
        </w:rPr>
        <w:t>.</w:t>
      </w:r>
      <w:r w:rsidRPr="004157BD">
        <w:rPr>
          <w:rFonts w:ascii="Arial" w:hAnsi="Arial" w:cs="Arial"/>
        </w:rPr>
        <w:t xml:space="preserve"> </w:t>
      </w:r>
      <w:r>
        <w:rPr>
          <w:rFonts w:ascii="Arial" w:hAnsi="Arial" w:cs="Arial"/>
        </w:rPr>
        <w:t>The layout of the center section would have</w:t>
      </w:r>
    </w:p>
    <w:p w:rsidR="00197ADA" w:rsidRDefault="00197ADA" w:rsidP="00197ADA">
      <w:pPr>
        <w:pStyle w:val="ListParagraph"/>
        <w:numPr>
          <w:ilvl w:val="0"/>
          <w:numId w:val="21"/>
        </w:numPr>
        <w:rPr>
          <w:rFonts w:ascii="Arial" w:hAnsi="Arial" w:cs="Arial"/>
        </w:rPr>
      </w:pPr>
      <w:r>
        <w:rPr>
          <w:rFonts w:ascii="Arial" w:hAnsi="Arial" w:cs="Arial"/>
        </w:rPr>
        <w:t xml:space="preserve">Filter section: A name and </w:t>
      </w:r>
      <w:r w:rsidR="00CE35FE">
        <w:rPr>
          <w:rFonts w:ascii="Arial" w:hAnsi="Arial" w:cs="Arial"/>
        </w:rPr>
        <w:t>class</w:t>
      </w:r>
      <w:r w:rsidR="00EB3CA0">
        <w:rPr>
          <w:rFonts w:ascii="Arial" w:hAnsi="Arial" w:cs="Arial"/>
        </w:rPr>
        <w:t xml:space="preserve"> filter</w:t>
      </w:r>
      <w:r>
        <w:rPr>
          <w:rFonts w:ascii="Arial" w:hAnsi="Arial" w:cs="Arial"/>
        </w:rPr>
        <w:t>.</w:t>
      </w:r>
    </w:p>
    <w:p w:rsidR="00282399" w:rsidRPr="0065784B" w:rsidRDefault="00197ADA" w:rsidP="00C30B78">
      <w:pPr>
        <w:pStyle w:val="ListParagraph"/>
        <w:numPr>
          <w:ilvl w:val="0"/>
          <w:numId w:val="21"/>
        </w:numPr>
        <w:rPr>
          <w:rFonts w:ascii="Arial" w:hAnsi="Arial" w:cs="Arial"/>
          <w:b/>
          <w:color w:val="002060"/>
        </w:rPr>
      </w:pPr>
      <w:r>
        <w:rPr>
          <w:rFonts w:ascii="Arial" w:hAnsi="Arial" w:cs="Arial"/>
        </w:rPr>
        <w:t xml:space="preserve">Content section: The content section will load the </w:t>
      </w:r>
      <w:r w:rsidR="001E20DB">
        <w:rPr>
          <w:rFonts w:ascii="Arial" w:hAnsi="Arial" w:cs="Arial"/>
        </w:rPr>
        <w:t>pending fee liability</w:t>
      </w:r>
      <w:r>
        <w:rPr>
          <w:rFonts w:ascii="Arial" w:hAnsi="Arial" w:cs="Arial"/>
        </w:rPr>
        <w:t xml:space="preserve"> list based on the filter selected.</w:t>
      </w:r>
    </w:p>
    <w:p w:rsidR="0065784B" w:rsidRDefault="0065784B" w:rsidP="00001EA6">
      <w:pPr>
        <w:pStyle w:val="ListParagraph"/>
        <w:ind w:left="1440"/>
        <w:rPr>
          <w:rFonts w:ascii="Arial" w:hAnsi="Arial" w:cs="Arial"/>
          <w:b/>
          <w:color w:val="002060"/>
        </w:rPr>
      </w:pPr>
    </w:p>
    <w:p w:rsidR="001E204C" w:rsidRDefault="003548EE" w:rsidP="00486247">
      <w:pPr>
        <w:pStyle w:val="ListParagraph"/>
        <w:rPr>
          <w:rFonts w:ascii="Arial" w:hAnsi="Arial" w:cs="Arial"/>
        </w:rPr>
      </w:pPr>
      <w:r>
        <w:rPr>
          <w:rFonts w:ascii="Arial" w:hAnsi="Arial" w:cs="Arial"/>
          <w:b/>
        </w:rPr>
        <w:t>Fee</w:t>
      </w:r>
      <w:r w:rsidR="00B342A5">
        <w:rPr>
          <w:rFonts w:ascii="Arial" w:hAnsi="Arial" w:cs="Arial"/>
          <w:b/>
        </w:rPr>
        <w:t xml:space="preserve"> Liability</w:t>
      </w:r>
      <w:r w:rsidR="00815369">
        <w:rPr>
          <w:rFonts w:ascii="Arial" w:hAnsi="Arial" w:cs="Arial"/>
          <w:b/>
        </w:rPr>
        <w:t xml:space="preserve">: </w:t>
      </w:r>
      <w:r w:rsidR="002D4566">
        <w:rPr>
          <w:rFonts w:ascii="Arial" w:hAnsi="Arial" w:cs="Arial"/>
        </w:rPr>
        <w:t>When the student is registered</w:t>
      </w:r>
      <w:r w:rsidR="00850898">
        <w:rPr>
          <w:rFonts w:ascii="Arial" w:hAnsi="Arial" w:cs="Arial"/>
        </w:rPr>
        <w:t>, based on the options/facilities selected, the fee liability template is populated.</w:t>
      </w:r>
      <w:r w:rsidR="009051A5">
        <w:rPr>
          <w:rFonts w:ascii="Arial" w:hAnsi="Arial" w:cs="Arial"/>
        </w:rPr>
        <w:t xml:space="preserve"> The template could have a one-time admission fee, a monthly/quarterly tuition fee, a monthly/quarterly sports club fee, an annual library membersh</w:t>
      </w:r>
      <w:r w:rsidR="001924A2">
        <w:rPr>
          <w:rFonts w:ascii="Arial" w:hAnsi="Arial" w:cs="Arial"/>
        </w:rPr>
        <w:t xml:space="preserve">ip etc. </w:t>
      </w:r>
    </w:p>
    <w:p w:rsidR="001E204C" w:rsidRDefault="001E204C" w:rsidP="00486247">
      <w:pPr>
        <w:pStyle w:val="ListParagraph"/>
        <w:rPr>
          <w:rFonts w:ascii="Arial" w:hAnsi="Arial" w:cs="Arial"/>
        </w:rPr>
      </w:pPr>
    </w:p>
    <w:p w:rsidR="00486247" w:rsidRDefault="001E204C" w:rsidP="00486247">
      <w:pPr>
        <w:pStyle w:val="ListParagraph"/>
        <w:rPr>
          <w:rFonts w:ascii="Arial" w:hAnsi="Arial" w:cs="Arial"/>
        </w:rPr>
      </w:pPr>
      <w:r>
        <w:rPr>
          <w:rFonts w:ascii="Arial" w:hAnsi="Arial" w:cs="Arial"/>
          <w:b/>
        </w:rPr>
        <w:t xml:space="preserve">Fee Reminders: </w:t>
      </w:r>
      <w:r w:rsidR="001924A2">
        <w:rPr>
          <w:rFonts w:ascii="Arial" w:hAnsi="Arial" w:cs="Arial"/>
        </w:rPr>
        <w:t xml:space="preserve">Based on the template, a scheduled job runs to create the liabilities out of the template and send </w:t>
      </w:r>
      <w:r w:rsidR="00DD156E">
        <w:rPr>
          <w:rFonts w:ascii="Arial" w:hAnsi="Arial" w:cs="Arial"/>
        </w:rPr>
        <w:t xml:space="preserve">sms/email </w:t>
      </w:r>
      <w:r w:rsidR="001924A2">
        <w:rPr>
          <w:rFonts w:ascii="Arial" w:hAnsi="Arial" w:cs="Arial"/>
        </w:rPr>
        <w:t>reminders/notifications.</w:t>
      </w:r>
      <w:r w:rsidR="00115492">
        <w:rPr>
          <w:rFonts w:ascii="Arial" w:hAnsi="Arial" w:cs="Arial"/>
        </w:rPr>
        <w:t xml:space="preserve"> The reminder date is calculated based on the reminder dates configured in school configuration and based on the frequency.</w:t>
      </w:r>
      <w:r w:rsidR="0027556E">
        <w:rPr>
          <w:rFonts w:ascii="Arial" w:hAnsi="Arial" w:cs="Arial"/>
        </w:rPr>
        <w:t xml:space="preserve"> If the fee liability is monthly in the template, then as per the configuration the deadline would be 5</w:t>
      </w:r>
      <w:r w:rsidR="0027556E" w:rsidRPr="0027556E">
        <w:rPr>
          <w:rFonts w:ascii="Arial" w:hAnsi="Arial" w:cs="Arial"/>
          <w:vertAlign w:val="superscript"/>
        </w:rPr>
        <w:t>th</w:t>
      </w:r>
      <w:r w:rsidR="0027556E">
        <w:rPr>
          <w:rFonts w:ascii="Arial" w:hAnsi="Arial" w:cs="Arial"/>
        </w:rPr>
        <w:t xml:space="preserve"> of each month and the reminder could be triggered 3 days before the deadline.</w:t>
      </w:r>
    </w:p>
    <w:p w:rsidR="001D755D" w:rsidRDefault="001D755D" w:rsidP="00486247">
      <w:pPr>
        <w:pStyle w:val="ListParagraph"/>
        <w:rPr>
          <w:rFonts w:ascii="Arial" w:hAnsi="Arial" w:cs="Arial"/>
        </w:rPr>
      </w:pPr>
    </w:p>
    <w:p w:rsidR="001D755D" w:rsidRDefault="001D755D" w:rsidP="00486247">
      <w:pPr>
        <w:pStyle w:val="ListParagraph"/>
        <w:rPr>
          <w:rFonts w:ascii="Arial" w:hAnsi="Arial" w:cs="Arial"/>
        </w:rPr>
      </w:pPr>
      <w:r>
        <w:rPr>
          <w:rFonts w:ascii="Arial" w:hAnsi="Arial" w:cs="Arial"/>
        </w:rPr>
        <w:t>Note : The configuration of the templates and job schedules should be dynamic. Use Quartz Scheduler to schedule jobs.</w:t>
      </w:r>
    </w:p>
    <w:p w:rsidR="00230D19" w:rsidRDefault="00230D19" w:rsidP="00486247">
      <w:pPr>
        <w:pStyle w:val="ListParagraph"/>
        <w:rPr>
          <w:rFonts w:ascii="Arial" w:hAnsi="Arial" w:cs="Arial"/>
        </w:rPr>
      </w:pPr>
    </w:p>
    <w:p w:rsidR="00230D19" w:rsidRDefault="00230D19" w:rsidP="00486247">
      <w:pPr>
        <w:pStyle w:val="ListParagraph"/>
        <w:rPr>
          <w:rFonts w:ascii="Arial" w:hAnsi="Arial" w:cs="Arial"/>
        </w:rPr>
      </w:pPr>
      <w:r w:rsidRPr="00B87843">
        <w:rPr>
          <w:rFonts w:ascii="Arial" w:hAnsi="Arial" w:cs="Arial"/>
          <w:b/>
        </w:rPr>
        <w:t>Fee payments</w:t>
      </w:r>
      <w:r>
        <w:rPr>
          <w:rFonts w:ascii="Arial" w:hAnsi="Arial" w:cs="Arial"/>
        </w:rPr>
        <w:t>:</w:t>
      </w:r>
      <w:r w:rsidR="007906A3">
        <w:rPr>
          <w:rFonts w:ascii="Arial" w:hAnsi="Arial" w:cs="Arial"/>
        </w:rPr>
        <w:t xml:space="preserve"> </w:t>
      </w:r>
      <w:r w:rsidR="00834AF8">
        <w:rPr>
          <w:rFonts w:ascii="Arial" w:hAnsi="Arial" w:cs="Arial"/>
        </w:rPr>
        <w:t>For each of the fee liability displayed in the list, there would be pay button. On clicking the pay button, a form is opened with the details of the fee liability and a field to accept the amount of fee paid. The payment is manual for now.</w:t>
      </w:r>
      <w:r w:rsidR="00BB7EC6">
        <w:rPr>
          <w:rFonts w:ascii="Arial" w:hAnsi="Arial" w:cs="Arial"/>
        </w:rPr>
        <w:t xml:space="preserve"> The user can enter the full amount or the partial amount and click on submit. The fee payment will be saved and if it is a partial payment, the liability record would still be visible with the updated balance.</w:t>
      </w:r>
      <w:r w:rsidR="00C75241">
        <w:rPr>
          <w:rFonts w:ascii="Arial" w:hAnsi="Arial" w:cs="Arial"/>
        </w:rPr>
        <w:t xml:space="preserve"> Upon the payment, a sms/email notification shall be sent to contact number and email address registered.</w:t>
      </w:r>
    </w:p>
    <w:p w:rsidR="00591D38" w:rsidRDefault="00591D38" w:rsidP="00486247">
      <w:pPr>
        <w:pStyle w:val="ListParagraph"/>
        <w:rPr>
          <w:rFonts w:ascii="Arial" w:hAnsi="Arial" w:cs="Arial"/>
          <w:b/>
          <w:color w:val="002060"/>
        </w:rPr>
      </w:pPr>
    </w:p>
    <w:p w:rsidR="00591D38" w:rsidRPr="00486247" w:rsidRDefault="00591D38" w:rsidP="00486247">
      <w:pPr>
        <w:pStyle w:val="ListParagraph"/>
        <w:rPr>
          <w:rFonts w:ascii="Arial" w:hAnsi="Arial" w:cs="Arial"/>
          <w:b/>
          <w:color w:val="002060"/>
        </w:rPr>
      </w:pPr>
    </w:p>
    <w:p w:rsidR="004B5ABA" w:rsidRPr="00486247" w:rsidRDefault="00AC7FF5" w:rsidP="00486247">
      <w:pPr>
        <w:pStyle w:val="ListParagraph"/>
        <w:numPr>
          <w:ilvl w:val="1"/>
          <w:numId w:val="4"/>
        </w:numPr>
        <w:rPr>
          <w:rFonts w:ascii="Arial" w:hAnsi="Arial" w:cs="Arial"/>
          <w:b/>
          <w:color w:val="002060"/>
        </w:rPr>
      </w:pPr>
      <w:r>
        <w:rPr>
          <w:rFonts w:ascii="Arial" w:hAnsi="Arial" w:cs="Arial"/>
          <w:b/>
          <w:color w:val="002060"/>
        </w:rPr>
        <w:t xml:space="preserve"> </w:t>
      </w:r>
      <w:r w:rsidR="004B5ABA" w:rsidRPr="00486247">
        <w:rPr>
          <w:rFonts w:ascii="Arial" w:hAnsi="Arial" w:cs="Arial"/>
          <w:b/>
          <w:color w:val="002060"/>
        </w:rPr>
        <w:t>CONFIGURATION</w:t>
      </w:r>
    </w:p>
    <w:p w:rsidR="00DF475F" w:rsidRDefault="00EF3BD7" w:rsidP="0043443D">
      <w:pPr>
        <w:pStyle w:val="ListParagraph"/>
        <w:rPr>
          <w:rFonts w:ascii="Arial" w:hAnsi="Arial" w:cs="Arial"/>
        </w:rPr>
      </w:pPr>
      <w:r>
        <w:rPr>
          <w:rFonts w:ascii="Arial" w:hAnsi="Arial" w:cs="Arial"/>
        </w:rPr>
        <w:t xml:space="preserve">By clicking the </w:t>
      </w:r>
      <w:r w:rsidR="001B7B06">
        <w:rPr>
          <w:rFonts w:ascii="Arial" w:hAnsi="Arial" w:cs="Arial"/>
        </w:rPr>
        <w:t>configuration</w:t>
      </w:r>
      <w:r>
        <w:rPr>
          <w:rFonts w:ascii="Arial" w:hAnsi="Arial" w:cs="Arial"/>
        </w:rPr>
        <w:t xml:space="preserve"> link, </w:t>
      </w:r>
      <w:r w:rsidR="003B4A2F">
        <w:rPr>
          <w:rFonts w:ascii="Arial" w:hAnsi="Arial" w:cs="Arial"/>
        </w:rPr>
        <w:t xml:space="preserve">4 sub-options shall be visible in the left section. Based on the sub-option selected, </w:t>
      </w:r>
      <w:r>
        <w:rPr>
          <w:rFonts w:ascii="Arial" w:hAnsi="Arial" w:cs="Arial"/>
        </w:rPr>
        <w:t xml:space="preserve">the center section would load the </w:t>
      </w:r>
      <w:r w:rsidR="00960CE4">
        <w:rPr>
          <w:rFonts w:ascii="Arial" w:hAnsi="Arial" w:cs="Arial"/>
        </w:rPr>
        <w:t xml:space="preserve">configuration </w:t>
      </w:r>
      <w:r w:rsidR="003B4A2F">
        <w:rPr>
          <w:rFonts w:ascii="Arial" w:hAnsi="Arial" w:cs="Arial"/>
        </w:rPr>
        <w:t>accordingly</w:t>
      </w:r>
      <w:r>
        <w:rPr>
          <w:rFonts w:ascii="Arial" w:hAnsi="Arial" w:cs="Arial"/>
        </w:rPr>
        <w:t>.</w:t>
      </w:r>
      <w:r w:rsidRPr="004157BD">
        <w:rPr>
          <w:rFonts w:ascii="Arial" w:hAnsi="Arial" w:cs="Arial"/>
        </w:rPr>
        <w:t xml:space="preserve"> </w:t>
      </w:r>
      <w:r>
        <w:rPr>
          <w:rFonts w:ascii="Arial" w:hAnsi="Arial" w:cs="Arial"/>
        </w:rPr>
        <w:t xml:space="preserve">The </w:t>
      </w:r>
      <w:r w:rsidR="0043443D">
        <w:rPr>
          <w:rFonts w:ascii="Arial" w:hAnsi="Arial" w:cs="Arial"/>
        </w:rPr>
        <w:t xml:space="preserve">configuration </w:t>
      </w:r>
      <w:r w:rsidR="00A7391A">
        <w:rPr>
          <w:rFonts w:ascii="Arial" w:hAnsi="Arial" w:cs="Arial"/>
        </w:rPr>
        <w:t xml:space="preserve">sub-options </w:t>
      </w:r>
      <w:r w:rsidR="0043443D">
        <w:rPr>
          <w:rFonts w:ascii="Arial" w:hAnsi="Arial" w:cs="Arial"/>
        </w:rPr>
        <w:t>shall include the below details for now.</w:t>
      </w:r>
    </w:p>
    <w:p w:rsidR="00B334B4" w:rsidRDefault="00090CB6" w:rsidP="00B334B4">
      <w:pPr>
        <w:pStyle w:val="ListParagraph"/>
        <w:numPr>
          <w:ilvl w:val="0"/>
          <w:numId w:val="22"/>
        </w:numPr>
        <w:rPr>
          <w:rFonts w:ascii="Arial" w:hAnsi="Arial" w:cs="Arial"/>
          <w:b/>
          <w:color w:val="002060"/>
        </w:rPr>
      </w:pPr>
      <w:r>
        <w:rPr>
          <w:rFonts w:ascii="Arial" w:hAnsi="Arial" w:cs="Arial"/>
          <w:b/>
          <w:color w:val="002060"/>
        </w:rPr>
        <w:lastRenderedPageBreak/>
        <w:t>Classes:</w:t>
      </w:r>
    </w:p>
    <w:p w:rsidR="00521122" w:rsidRPr="00F80934" w:rsidRDefault="00F80934" w:rsidP="00521122">
      <w:pPr>
        <w:pStyle w:val="ListParagraph"/>
        <w:ind w:left="1440"/>
        <w:rPr>
          <w:rFonts w:ascii="Arial" w:hAnsi="Arial" w:cs="Arial"/>
        </w:rPr>
      </w:pPr>
      <w:r w:rsidRPr="00F80934">
        <w:rPr>
          <w:rFonts w:ascii="Arial" w:hAnsi="Arial" w:cs="Arial"/>
        </w:rPr>
        <w:t xml:space="preserve">The </w:t>
      </w:r>
      <w:r w:rsidR="00CC2025">
        <w:rPr>
          <w:rFonts w:ascii="Arial" w:hAnsi="Arial" w:cs="Arial"/>
        </w:rPr>
        <w:t>list of the classes that are provided by the school.</w:t>
      </w:r>
      <w:r w:rsidR="004D7478">
        <w:rPr>
          <w:rFonts w:ascii="Arial" w:hAnsi="Arial" w:cs="Arial"/>
        </w:rPr>
        <w:t xml:space="preserve"> There will be buttons to add/remove a class.</w:t>
      </w:r>
      <w:r w:rsidR="00953BA0">
        <w:rPr>
          <w:rFonts w:ascii="Arial" w:hAnsi="Arial" w:cs="Arial"/>
        </w:rPr>
        <w:t xml:space="preserve"> </w:t>
      </w:r>
    </w:p>
    <w:p w:rsidR="00165F9C" w:rsidRDefault="00165F9C" w:rsidP="00B334B4">
      <w:pPr>
        <w:pStyle w:val="ListParagraph"/>
        <w:numPr>
          <w:ilvl w:val="0"/>
          <w:numId w:val="22"/>
        </w:numPr>
        <w:rPr>
          <w:rFonts w:ascii="Arial" w:hAnsi="Arial" w:cs="Arial"/>
          <w:b/>
          <w:color w:val="002060"/>
        </w:rPr>
      </w:pPr>
      <w:r>
        <w:rPr>
          <w:rFonts w:ascii="Arial" w:hAnsi="Arial" w:cs="Arial"/>
          <w:b/>
          <w:color w:val="002060"/>
        </w:rPr>
        <w:t>Time table:</w:t>
      </w:r>
    </w:p>
    <w:p w:rsidR="001F7FFE" w:rsidRDefault="00B858B5" w:rsidP="00D66509">
      <w:pPr>
        <w:pStyle w:val="ListParagraph"/>
        <w:ind w:left="1440"/>
        <w:rPr>
          <w:rFonts w:ascii="Arial" w:hAnsi="Arial" w:cs="Arial"/>
        </w:rPr>
      </w:pPr>
      <w:r>
        <w:rPr>
          <w:rFonts w:ascii="Arial" w:hAnsi="Arial" w:cs="Arial"/>
        </w:rPr>
        <w:t>There shall a filter on the top to select the class</w:t>
      </w:r>
      <w:r w:rsidR="008322B7">
        <w:rPr>
          <w:rFonts w:ascii="Arial" w:hAnsi="Arial" w:cs="Arial"/>
        </w:rPr>
        <w:t xml:space="preserve">. Based on the filter, the time table for the class shall be </w:t>
      </w:r>
      <w:r w:rsidR="00B93B31">
        <w:rPr>
          <w:rFonts w:ascii="Arial" w:hAnsi="Arial" w:cs="Arial"/>
        </w:rPr>
        <w:t>displayed as records in c</w:t>
      </w:r>
      <w:r w:rsidR="001F4B35">
        <w:rPr>
          <w:rFonts w:ascii="Arial" w:hAnsi="Arial" w:cs="Arial"/>
        </w:rPr>
        <w:t xml:space="preserve">hronological order. </w:t>
      </w:r>
      <w:r w:rsidR="00847923">
        <w:rPr>
          <w:rFonts w:ascii="Arial" w:hAnsi="Arial" w:cs="Arial"/>
        </w:rPr>
        <w:t>Against each record, there shall be a remove button by clicking on which the record is removed.</w:t>
      </w:r>
      <w:r w:rsidR="00A471A1">
        <w:rPr>
          <w:rFonts w:ascii="Arial" w:hAnsi="Arial" w:cs="Arial"/>
        </w:rPr>
        <w:t xml:space="preserve"> There shall be a button to add a record, by clicking which shall </w:t>
      </w:r>
      <w:r w:rsidR="00652D93">
        <w:rPr>
          <w:rFonts w:ascii="Arial" w:hAnsi="Arial" w:cs="Arial"/>
        </w:rPr>
        <w:t>open a new form with below details. Upon clicking save, the details are validated and the time table is updated.</w:t>
      </w:r>
    </w:p>
    <w:p w:rsidR="00A04A47" w:rsidRDefault="00877484" w:rsidP="008E1B4B">
      <w:pPr>
        <w:pStyle w:val="ListParagraph"/>
        <w:numPr>
          <w:ilvl w:val="1"/>
          <w:numId w:val="22"/>
        </w:numPr>
        <w:rPr>
          <w:rFonts w:ascii="Arial" w:hAnsi="Arial" w:cs="Arial"/>
        </w:rPr>
      </w:pPr>
      <w:r>
        <w:rPr>
          <w:rFonts w:ascii="Arial" w:hAnsi="Arial" w:cs="Arial"/>
        </w:rPr>
        <w:t>Start time</w:t>
      </w:r>
    </w:p>
    <w:p w:rsidR="00877484" w:rsidRDefault="00877484" w:rsidP="008E1B4B">
      <w:pPr>
        <w:pStyle w:val="ListParagraph"/>
        <w:numPr>
          <w:ilvl w:val="1"/>
          <w:numId w:val="22"/>
        </w:numPr>
        <w:rPr>
          <w:rFonts w:ascii="Arial" w:hAnsi="Arial" w:cs="Arial"/>
        </w:rPr>
      </w:pPr>
      <w:r>
        <w:rPr>
          <w:rFonts w:ascii="Arial" w:hAnsi="Arial" w:cs="Arial"/>
        </w:rPr>
        <w:t>End time</w:t>
      </w:r>
    </w:p>
    <w:p w:rsidR="00877484" w:rsidRDefault="00877484" w:rsidP="008E1B4B">
      <w:pPr>
        <w:pStyle w:val="ListParagraph"/>
        <w:numPr>
          <w:ilvl w:val="1"/>
          <w:numId w:val="22"/>
        </w:numPr>
        <w:rPr>
          <w:rFonts w:ascii="Arial" w:hAnsi="Arial" w:cs="Arial"/>
        </w:rPr>
      </w:pPr>
      <w:r>
        <w:rPr>
          <w:rFonts w:ascii="Arial" w:hAnsi="Arial" w:cs="Arial"/>
        </w:rPr>
        <w:t>Subject</w:t>
      </w:r>
    </w:p>
    <w:p w:rsidR="00877484" w:rsidRPr="004D52E6" w:rsidRDefault="00877484" w:rsidP="004D52E6">
      <w:pPr>
        <w:pStyle w:val="ListParagraph"/>
        <w:numPr>
          <w:ilvl w:val="1"/>
          <w:numId w:val="22"/>
        </w:numPr>
        <w:rPr>
          <w:rFonts w:ascii="Arial" w:hAnsi="Arial" w:cs="Arial"/>
        </w:rPr>
      </w:pPr>
      <w:r>
        <w:rPr>
          <w:rFonts w:ascii="Arial" w:hAnsi="Arial" w:cs="Arial"/>
        </w:rPr>
        <w:t>Teacher</w:t>
      </w:r>
    </w:p>
    <w:p w:rsidR="00165F9C" w:rsidRDefault="00165F9C" w:rsidP="00B334B4">
      <w:pPr>
        <w:pStyle w:val="ListParagraph"/>
        <w:numPr>
          <w:ilvl w:val="0"/>
          <w:numId w:val="22"/>
        </w:numPr>
        <w:rPr>
          <w:rFonts w:ascii="Arial" w:hAnsi="Arial" w:cs="Arial"/>
          <w:b/>
          <w:color w:val="002060"/>
        </w:rPr>
      </w:pPr>
      <w:r>
        <w:rPr>
          <w:rFonts w:ascii="Arial" w:hAnsi="Arial" w:cs="Arial"/>
          <w:b/>
          <w:color w:val="002060"/>
        </w:rPr>
        <w:t>Fees:</w:t>
      </w:r>
    </w:p>
    <w:p w:rsidR="00CE1891" w:rsidRDefault="00671A77" w:rsidP="00146D6B">
      <w:pPr>
        <w:pStyle w:val="ListParagraph"/>
        <w:ind w:left="1440"/>
        <w:rPr>
          <w:rFonts w:ascii="Arial" w:hAnsi="Arial" w:cs="Arial"/>
        </w:rPr>
      </w:pPr>
      <w:r>
        <w:rPr>
          <w:rFonts w:ascii="Arial" w:hAnsi="Arial" w:cs="Arial"/>
        </w:rPr>
        <w:t>By clicking the fee option, the list of fee liabilit</w:t>
      </w:r>
      <w:r w:rsidR="00C456F8">
        <w:rPr>
          <w:rFonts w:ascii="Arial" w:hAnsi="Arial" w:cs="Arial"/>
        </w:rPr>
        <w:t xml:space="preserve">y </w:t>
      </w:r>
      <w:r w:rsidR="003728E8">
        <w:rPr>
          <w:rFonts w:ascii="Arial" w:hAnsi="Arial" w:cs="Arial"/>
        </w:rPr>
        <w:t>templates</w:t>
      </w:r>
      <w:r>
        <w:rPr>
          <w:rFonts w:ascii="Arial" w:hAnsi="Arial" w:cs="Arial"/>
        </w:rPr>
        <w:t xml:space="preserve"> would be displayed.</w:t>
      </w:r>
      <w:r w:rsidR="008961B4">
        <w:rPr>
          <w:rFonts w:ascii="Arial" w:hAnsi="Arial" w:cs="Arial"/>
        </w:rPr>
        <w:t xml:space="preserve"> A new liability can be added and existing ones can be edited</w:t>
      </w:r>
      <w:r w:rsidR="00CE1891">
        <w:rPr>
          <w:rFonts w:ascii="Arial" w:hAnsi="Arial" w:cs="Arial"/>
        </w:rPr>
        <w:t>.</w:t>
      </w:r>
      <w:r w:rsidR="00B764B9">
        <w:rPr>
          <w:rFonts w:ascii="Arial" w:hAnsi="Arial" w:cs="Arial"/>
        </w:rPr>
        <w:t xml:space="preserve"> </w:t>
      </w:r>
    </w:p>
    <w:p w:rsidR="00EB696C" w:rsidRDefault="00EB696C" w:rsidP="00EB696C">
      <w:pPr>
        <w:pStyle w:val="ListParagraph"/>
        <w:ind w:left="1440"/>
        <w:rPr>
          <w:rFonts w:ascii="Arial" w:hAnsi="Arial" w:cs="Arial"/>
          <w:b/>
          <w:color w:val="002060"/>
        </w:rPr>
      </w:pPr>
    </w:p>
    <w:p w:rsidR="00DF475F" w:rsidRDefault="00DF475F" w:rsidP="00537B73">
      <w:pPr>
        <w:pStyle w:val="ListParagraph"/>
        <w:ind w:left="465"/>
        <w:rPr>
          <w:rFonts w:ascii="Arial" w:hAnsi="Arial" w:cs="Arial"/>
          <w:b/>
          <w:bCs/>
          <w:color w:val="002060"/>
        </w:rPr>
      </w:pPr>
    </w:p>
    <w:p w:rsidR="002800B3" w:rsidRDefault="008530F9" w:rsidP="0013227E">
      <w:pPr>
        <w:pStyle w:val="ListParagraph"/>
        <w:numPr>
          <w:ilvl w:val="0"/>
          <w:numId w:val="4"/>
        </w:numPr>
        <w:rPr>
          <w:rFonts w:ascii="Arial" w:hAnsi="Arial" w:cs="Arial"/>
          <w:b/>
          <w:bCs/>
          <w:color w:val="002060"/>
        </w:rPr>
      </w:pPr>
      <w:r>
        <w:rPr>
          <w:rFonts w:ascii="Arial" w:hAnsi="Arial" w:cs="Arial"/>
          <w:b/>
          <w:bCs/>
          <w:color w:val="002060"/>
        </w:rPr>
        <w:t>TECHNOLOGIES INVOLVED</w:t>
      </w:r>
    </w:p>
    <w:p w:rsidR="002800B3" w:rsidRPr="001766F8" w:rsidRDefault="0073158F" w:rsidP="002800B3">
      <w:pPr>
        <w:pStyle w:val="ListParagraph"/>
        <w:ind w:left="360"/>
        <w:rPr>
          <w:rFonts w:ascii="Arial" w:hAnsi="Arial" w:cs="Arial"/>
          <w:b/>
          <w:bCs/>
          <w:color w:val="002060"/>
        </w:rPr>
      </w:pPr>
      <w:r>
        <w:rPr>
          <w:noProof/>
          <w:lang w:bidi="hi-IN"/>
        </w:rPr>
        <w:pict>
          <v:shape id="_x0000_s1035" type="#_x0000_t32" style="position:absolute;left:0;text-align:left;margin-left:1.5pt;margin-top:2.65pt;width:461.25pt;height:.05pt;z-index:251660800" o:connectortype="straight"/>
        </w:pict>
      </w:r>
    </w:p>
    <w:p w:rsidR="00A200ED" w:rsidRPr="00A200ED" w:rsidRDefault="00A200ED" w:rsidP="00A200ED">
      <w:pPr>
        <w:pStyle w:val="ListParagraph"/>
        <w:numPr>
          <w:ilvl w:val="0"/>
          <w:numId w:val="23"/>
        </w:numPr>
        <w:rPr>
          <w:rFonts w:ascii="Arial" w:hAnsi="Arial" w:cs="Arial"/>
        </w:rPr>
      </w:pPr>
      <w:r w:rsidRPr="00A200ED">
        <w:rPr>
          <w:rFonts w:ascii="Arial" w:hAnsi="Arial" w:cs="Arial"/>
        </w:rPr>
        <w:t>Spring IOC, Beans</w:t>
      </w:r>
    </w:p>
    <w:p w:rsidR="00A200ED" w:rsidRPr="00A200ED" w:rsidRDefault="00A200ED" w:rsidP="00A200ED">
      <w:pPr>
        <w:pStyle w:val="ListParagraph"/>
        <w:numPr>
          <w:ilvl w:val="0"/>
          <w:numId w:val="23"/>
        </w:numPr>
        <w:rPr>
          <w:rFonts w:ascii="Arial" w:hAnsi="Arial" w:cs="Arial"/>
        </w:rPr>
      </w:pPr>
      <w:r w:rsidRPr="00A200ED">
        <w:rPr>
          <w:rFonts w:ascii="Arial" w:hAnsi="Arial" w:cs="Arial"/>
        </w:rPr>
        <w:t>Spring AOP</w:t>
      </w:r>
      <w:r w:rsidR="001710D1">
        <w:rPr>
          <w:rFonts w:ascii="Arial" w:hAnsi="Arial" w:cs="Arial"/>
        </w:rPr>
        <w:t xml:space="preserve"> (For logging)</w:t>
      </w:r>
    </w:p>
    <w:p w:rsidR="00A200ED" w:rsidRPr="00A200ED" w:rsidRDefault="00A200ED" w:rsidP="00A200ED">
      <w:pPr>
        <w:pStyle w:val="ListParagraph"/>
        <w:numPr>
          <w:ilvl w:val="0"/>
          <w:numId w:val="23"/>
        </w:numPr>
        <w:rPr>
          <w:rFonts w:ascii="Arial" w:hAnsi="Arial" w:cs="Arial"/>
        </w:rPr>
      </w:pPr>
      <w:r w:rsidRPr="00A200ED">
        <w:rPr>
          <w:rFonts w:ascii="Arial" w:hAnsi="Arial" w:cs="Arial"/>
        </w:rPr>
        <w:t>Spring MVC</w:t>
      </w:r>
      <w:r w:rsidR="009958E6">
        <w:rPr>
          <w:rFonts w:ascii="Arial" w:hAnsi="Arial" w:cs="Arial"/>
        </w:rPr>
        <w:t xml:space="preserve"> (For request routing, model and view decoupling and association)</w:t>
      </w:r>
    </w:p>
    <w:p w:rsidR="00A200ED" w:rsidRPr="00A200ED" w:rsidRDefault="00A200ED" w:rsidP="00A200ED">
      <w:pPr>
        <w:pStyle w:val="ListParagraph"/>
        <w:numPr>
          <w:ilvl w:val="0"/>
          <w:numId w:val="23"/>
        </w:numPr>
        <w:rPr>
          <w:rFonts w:ascii="Arial" w:hAnsi="Arial" w:cs="Arial"/>
        </w:rPr>
      </w:pPr>
      <w:r w:rsidRPr="00A200ED">
        <w:rPr>
          <w:rFonts w:ascii="Arial" w:hAnsi="Arial" w:cs="Arial"/>
        </w:rPr>
        <w:t>Spring ORM</w:t>
      </w:r>
      <w:r w:rsidR="00935C6D">
        <w:rPr>
          <w:rFonts w:ascii="Arial" w:hAnsi="Arial" w:cs="Arial"/>
        </w:rPr>
        <w:t xml:space="preserve"> </w:t>
      </w:r>
    </w:p>
    <w:p w:rsidR="00A200ED" w:rsidRPr="00A200ED" w:rsidRDefault="00A200ED" w:rsidP="00A200ED">
      <w:pPr>
        <w:pStyle w:val="ListParagraph"/>
        <w:numPr>
          <w:ilvl w:val="0"/>
          <w:numId w:val="23"/>
        </w:numPr>
        <w:rPr>
          <w:rFonts w:ascii="Arial" w:hAnsi="Arial" w:cs="Arial"/>
        </w:rPr>
      </w:pPr>
      <w:r w:rsidRPr="00A200ED">
        <w:rPr>
          <w:rFonts w:ascii="Arial" w:hAnsi="Arial" w:cs="Arial"/>
        </w:rPr>
        <w:t>Hibernate/JDO</w:t>
      </w:r>
    </w:p>
    <w:p w:rsidR="00A200ED" w:rsidRDefault="00C42266" w:rsidP="00A200ED">
      <w:pPr>
        <w:pStyle w:val="ListParagraph"/>
        <w:numPr>
          <w:ilvl w:val="0"/>
          <w:numId w:val="23"/>
        </w:numPr>
        <w:rPr>
          <w:rFonts w:ascii="Arial" w:hAnsi="Arial" w:cs="Arial"/>
        </w:rPr>
      </w:pPr>
      <w:r>
        <w:rPr>
          <w:rFonts w:ascii="Arial" w:hAnsi="Arial" w:cs="Arial"/>
        </w:rPr>
        <w:t>Active MQ</w:t>
      </w:r>
      <w:r w:rsidR="004265E4">
        <w:rPr>
          <w:rFonts w:ascii="Arial" w:hAnsi="Arial" w:cs="Arial"/>
        </w:rPr>
        <w:t xml:space="preserve"> (for asynchronous messaging</w:t>
      </w:r>
      <w:r w:rsidR="001C4C24">
        <w:rPr>
          <w:rFonts w:ascii="Arial" w:hAnsi="Arial" w:cs="Arial"/>
        </w:rPr>
        <w:t>. Alternate for Kafka</w:t>
      </w:r>
      <w:r w:rsidR="004265E4">
        <w:rPr>
          <w:rFonts w:ascii="Arial" w:hAnsi="Arial" w:cs="Arial"/>
        </w:rPr>
        <w:t>)</w:t>
      </w:r>
    </w:p>
    <w:p w:rsidR="00441963" w:rsidRPr="00A200ED" w:rsidRDefault="00441963" w:rsidP="00A200ED">
      <w:pPr>
        <w:pStyle w:val="ListParagraph"/>
        <w:numPr>
          <w:ilvl w:val="0"/>
          <w:numId w:val="23"/>
        </w:numPr>
        <w:rPr>
          <w:rFonts w:ascii="Arial" w:hAnsi="Arial" w:cs="Arial"/>
        </w:rPr>
      </w:pPr>
      <w:r>
        <w:rPr>
          <w:rFonts w:ascii="Arial" w:hAnsi="Arial" w:cs="Arial"/>
        </w:rPr>
        <w:t>Apache Kafka</w:t>
      </w:r>
      <w:r w:rsidR="00C92E77">
        <w:rPr>
          <w:rFonts w:ascii="Arial" w:hAnsi="Arial" w:cs="Arial"/>
        </w:rPr>
        <w:t xml:space="preserve"> (for asynchronous messaging)</w:t>
      </w:r>
    </w:p>
    <w:p w:rsidR="00A200ED" w:rsidRDefault="00A200ED" w:rsidP="00A200ED">
      <w:pPr>
        <w:pStyle w:val="ListParagraph"/>
        <w:numPr>
          <w:ilvl w:val="0"/>
          <w:numId w:val="23"/>
        </w:numPr>
        <w:rPr>
          <w:rFonts w:ascii="Arial" w:hAnsi="Arial" w:cs="Arial"/>
        </w:rPr>
      </w:pPr>
      <w:r w:rsidRPr="00A200ED">
        <w:rPr>
          <w:rFonts w:ascii="Arial" w:hAnsi="Arial" w:cs="Arial"/>
        </w:rPr>
        <w:t>Spring Boot (To create a rest ful STAFF web service)</w:t>
      </w:r>
    </w:p>
    <w:p w:rsidR="00A12D77" w:rsidRPr="00A200ED" w:rsidRDefault="00A12D77" w:rsidP="00A200ED">
      <w:pPr>
        <w:pStyle w:val="ListParagraph"/>
        <w:numPr>
          <w:ilvl w:val="0"/>
          <w:numId w:val="23"/>
        </w:numPr>
        <w:rPr>
          <w:rFonts w:ascii="Arial" w:hAnsi="Arial" w:cs="Arial"/>
        </w:rPr>
      </w:pPr>
      <w:r>
        <w:rPr>
          <w:rFonts w:ascii="Arial" w:hAnsi="Arial" w:cs="Arial"/>
        </w:rPr>
        <w:t>Quartz scheduler/OS level cron job (To monitor fee liabilities and send reminders)</w:t>
      </w:r>
    </w:p>
    <w:p w:rsidR="00683096" w:rsidRDefault="00A200ED" w:rsidP="00A200ED">
      <w:pPr>
        <w:pStyle w:val="ListParagraph"/>
        <w:numPr>
          <w:ilvl w:val="0"/>
          <w:numId w:val="23"/>
        </w:numPr>
        <w:rPr>
          <w:rFonts w:ascii="Arial" w:hAnsi="Arial" w:cs="Arial"/>
        </w:rPr>
      </w:pPr>
      <w:r w:rsidRPr="00A200ED">
        <w:rPr>
          <w:rFonts w:ascii="Arial" w:hAnsi="Arial" w:cs="Arial"/>
        </w:rPr>
        <w:t>Spring Transaction</w:t>
      </w:r>
      <w:r w:rsidR="007E35E4">
        <w:rPr>
          <w:rFonts w:ascii="Arial" w:hAnsi="Arial" w:cs="Arial"/>
        </w:rPr>
        <w:t xml:space="preserve"> API</w:t>
      </w:r>
      <w:r w:rsidR="0039480C">
        <w:rPr>
          <w:rFonts w:ascii="Arial" w:hAnsi="Arial" w:cs="Arial"/>
        </w:rPr>
        <w:t xml:space="preserve"> (for global transactions)</w:t>
      </w:r>
    </w:p>
    <w:p w:rsidR="006C0278" w:rsidRDefault="006C0278" w:rsidP="00A200ED">
      <w:pPr>
        <w:pStyle w:val="ListParagraph"/>
        <w:numPr>
          <w:ilvl w:val="0"/>
          <w:numId w:val="23"/>
        </w:numPr>
        <w:rPr>
          <w:rFonts w:ascii="Arial" w:hAnsi="Arial" w:cs="Arial"/>
        </w:rPr>
      </w:pPr>
      <w:r>
        <w:rPr>
          <w:rFonts w:ascii="Arial" w:hAnsi="Arial" w:cs="Arial"/>
        </w:rPr>
        <w:t>Apache Velocity</w:t>
      </w:r>
      <w:r w:rsidR="001762F8">
        <w:rPr>
          <w:rFonts w:ascii="Arial" w:hAnsi="Arial" w:cs="Arial"/>
        </w:rPr>
        <w:t xml:space="preserve"> (For mail/sms templates)</w:t>
      </w:r>
    </w:p>
    <w:p w:rsidR="00CA177C" w:rsidRDefault="00CA177C" w:rsidP="00A200ED">
      <w:pPr>
        <w:pStyle w:val="ListParagraph"/>
        <w:numPr>
          <w:ilvl w:val="0"/>
          <w:numId w:val="23"/>
        </w:numPr>
        <w:rPr>
          <w:rFonts w:ascii="Arial" w:hAnsi="Arial" w:cs="Arial"/>
        </w:rPr>
      </w:pPr>
      <w:r>
        <w:rPr>
          <w:rFonts w:ascii="Arial" w:hAnsi="Arial" w:cs="Arial"/>
        </w:rPr>
        <w:t>Apache Axis 2 (For SOAP Transport service)</w:t>
      </w:r>
    </w:p>
    <w:p w:rsidR="005E2F38" w:rsidRDefault="0053064F" w:rsidP="00A200ED">
      <w:pPr>
        <w:pStyle w:val="ListParagraph"/>
        <w:numPr>
          <w:ilvl w:val="0"/>
          <w:numId w:val="23"/>
        </w:numPr>
        <w:rPr>
          <w:rFonts w:ascii="Arial" w:hAnsi="Arial" w:cs="Arial"/>
        </w:rPr>
      </w:pPr>
      <w:r>
        <w:rPr>
          <w:rFonts w:ascii="Arial" w:hAnsi="Arial" w:cs="Arial"/>
        </w:rPr>
        <w:t>XSLT templates</w:t>
      </w:r>
      <w:r w:rsidR="0078532C">
        <w:rPr>
          <w:rFonts w:ascii="Arial" w:hAnsi="Arial" w:cs="Arial"/>
        </w:rPr>
        <w:t xml:space="preserve"> </w:t>
      </w:r>
      <w:r w:rsidR="0017292E">
        <w:rPr>
          <w:rFonts w:ascii="Arial" w:hAnsi="Arial" w:cs="Arial"/>
        </w:rPr>
        <w:t>and XML parsers</w:t>
      </w:r>
      <w:r w:rsidR="00374E8F">
        <w:rPr>
          <w:rFonts w:ascii="Arial" w:hAnsi="Arial" w:cs="Arial"/>
        </w:rPr>
        <w:t xml:space="preserve"> </w:t>
      </w:r>
      <w:r w:rsidR="0078532C">
        <w:rPr>
          <w:rFonts w:ascii="Arial" w:hAnsi="Arial" w:cs="Arial"/>
        </w:rPr>
        <w:t>(</w:t>
      </w:r>
      <w:r w:rsidR="00B97744">
        <w:rPr>
          <w:rFonts w:ascii="Arial" w:hAnsi="Arial" w:cs="Arial"/>
        </w:rPr>
        <w:t>To build a utility to view school configuration as an HTML. Later we can add functionality to export the school configuration as an xml</w:t>
      </w:r>
      <w:r w:rsidR="002662FE">
        <w:rPr>
          <w:rFonts w:ascii="Arial" w:hAnsi="Arial" w:cs="Arial"/>
        </w:rPr>
        <w:t xml:space="preserve"> and provide import functionality</w:t>
      </w:r>
      <w:r w:rsidR="0078532C">
        <w:rPr>
          <w:rFonts w:ascii="Arial" w:hAnsi="Arial" w:cs="Arial"/>
        </w:rPr>
        <w:t>)</w:t>
      </w:r>
    </w:p>
    <w:p w:rsidR="00922D56" w:rsidRDefault="00922D56" w:rsidP="00A200ED">
      <w:pPr>
        <w:pStyle w:val="ListParagraph"/>
        <w:numPr>
          <w:ilvl w:val="0"/>
          <w:numId w:val="23"/>
        </w:numPr>
        <w:rPr>
          <w:rFonts w:ascii="Arial" w:hAnsi="Arial" w:cs="Arial"/>
        </w:rPr>
      </w:pPr>
      <w:r>
        <w:rPr>
          <w:rFonts w:ascii="Arial" w:hAnsi="Arial" w:cs="Arial"/>
        </w:rPr>
        <w:t>JSON parsers (</w:t>
      </w:r>
      <w:r w:rsidR="008A1FDC">
        <w:rPr>
          <w:rFonts w:ascii="Arial" w:hAnsi="Arial" w:cs="Arial"/>
        </w:rPr>
        <w:t>for STAFF client</w:t>
      </w:r>
      <w:r>
        <w:rPr>
          <w:rFonts w:ascii="Arial" w:hAnsi="Arial" w:cs="Arial"/>
        </w:rPr>
        <w:t>)</w:t>
      </w:r>
    </w:p>
    <w:p w:rsidR="00F37C60" w:rsidRDefault="00F37C60" w:rsidP="00A200ED">
      <w:pPr>
        <w:pStyle w:val="ListParagraph"/>
        <w:numPr>
          <w:ilvl w:val="0"/>
          <w:numId w:val="23"/>
        </w:numPr>
        <w:rPr>
          <w:rFonts w:ascii="Arial" w:hAnsi="Arial" w:cs="Arial"/>
        </w:rPr>
      </w:pPr>
      <w:r>
        <w:rPr>
          <w:rFonts w:ascii="Arial" w:hAnsi="Arial" w:cs="Arial"/>
        </w:rPr>
        <w:t>Use Java7/8 enhancements as applicable.</w:t>
      </w:r>
    </w:p>
    <w:p w:rsidR="00BE0EA2" w:rsidDel="00250915" w:rsidRDefault="00BE0EA2" w:rsidP="00A200ED">
      <w:pPr>
        <w:pStyle w:val="ListParagraph"/>
        <w:numPr>
          <w:ilvl w:val="0"/>
          <w:numId w:val="23"/>
        </w:numPr>
        <w:rPr>
          <w:del w:id="12" w:author="Dileep Kamujula" w:date="2016-10-11T00:20:00Z"/>
          <w:rFonts w:ascii="Arial" w:hAnsi="Arial" w:cs="Arial"/>
        </w:rPr>
      </w:pPr>
      <w:r>
        <w:rPr>
          <w:rFonts w:ascii="Arial" w:hAnsi="Arial" w:cs="Arial"/>
        </w:rPr>
        <w:t>IText/Apache POI for reports</w:t>
      </w:r>
      <w:ins w:id="13" w:author="Dileep Kamujula" w:date="2016-10-11T00:20:00Z">
        <w:r w:rsidR="00250915">
          <w:rPr>
            <w:rFonts w:ascii="Arial" w:hAnsi="Arial" w:cs="Arial"/>
          </w:rPr>
          <w:t>.</w:t>
        </w:r>
      </w:ins>
      <w:del w:id="14" w:author="Dileep Kamujula" w:date="2016-10-11T00:20:00Z">
        <w:r w:rsidDel="00250915">
          <w:rPr>
            <w:rFonts w:ascii="Arial" w:hAnsi="Arial" w:cs="Arial"/>
          </w:rPr>
          <w:delText>.</w:delText>
        </w:r>
      </w:del>
    </w:p>
    <w:p w:rsidR="00C475C5" w:rsidRPr="00250915" w:rsidRDefault="00C66DE9" w:rsidP="00250915">
      <w:pPr>
        <w:pStyle w:val="ListParagraph"/>
        <w:numPr>
          <w:ilvl w:val="0"/>
          <w:numId w:val="23"/>
        </w:numPr>
        <w:rPr>
          <w:rFonts w:ascii="Arial" w:hAnsi="Arial" w:cs="Arial"/>
          <w:rPrChange w:id="15" w:author="Dileep Kamujula" w:date="2016-10-11T00:20:00Z">
            <w:rPr/>
          </w:rPrChange>
        </w:rPr>
      </w:pPr>
      <w:ins w:id="16" w:author="Accolite" w:date="2016-10-14T07:10:00Z">
        <w:r>
          <w:rPr>
            <w:rFonts w:ascii="Arial" w:hAnsi="Arial" w:cs="Arial"/>
          </w:rPr>
          <w:t>HTTPS certificates</w:t>
        </w:r>
      </w:ins>
      <w:bookmarkStart w:id="17" w:name="_GoBack"/>
      <w:bookmarkEnd w:id="17"/>
    </w:p>
    <w:p w:rsidR="004517F1" w:rsidRDefault="004517F1" w:rsidP="001E4648">
      <w:pPr>
        <w:rPr>
          <w:rFonts w:ascii="Arial" w:hAnsi="Arial" w:cs="Arial"/>
        </w:rPr>
      </w:pPr>
    </w:p>
    <w:p w:rsidR="00550059" w:rsidRDefault="00550059">
      <w:pPr>
        <w:spacing w:before="0" w:after="200" w:line="276" w:lineRule="auto"/>
        <w:rPr>
          <w:rFonts w:ascii="Arial" w:hAnsi="Arial" w:cs="Arial"/>
        </w:rPr>
      </w:pPr>
      <w:r>
        <w:rPr>
          <w:rFonts w:ascii="Arial" w:hAnsi="Arial" w:cs="Arial"/>
        </w:rPr>
        <w:br w:type="page"/>
      </w:r>
    </w:p>
    <w:p w:rsidR="00AA392E" w:rsidRPr="003277EE" w:rsidRDefault="00AA392E" w:rsidP="001E4648">
      <w:pPr>
        <w:rPr>
          <w:rFonts w:ascii="Arial" w:hAnsi="Arial" w:cs="Arial"/>
        </w:rPr>
        <w:sectPr w:rsidR="00AA392E" w:rsidRPr="003277EE" w:rsidSect="002E257F">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3E3532" w:rsidRPr="003277EE" w:rsidRDefault="003E3532" w:rsidP="00A257FA">
      <w:pPr>
        <w:rPr>
          <w:rFonts w:ascii="Arial" w:hAnsi="Arial" w:cs="Arial"/>
          <w:lang w:eastAsia="ja-JP"/>
        </w:rPr>
      </w:pPr>
    </w:p>
    <w:sectPr w:rsidR="003E3532" w:rsidRPr="003277EE" w:rsidSect="00D012B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8F" w:rsidRDefault="0073158F">
      <w:pPr>
        <w:spacing w:before="0" w:after="0"/>
      </w:pPr>
      <w:r>
        <w:separator/>
      </w:r>
    </w:p>
  </w:endnote>
  <w:endnote w:type="continuationSeparator" w:id="0">
    <w:p w:rsidR="0073158F" w:rsidRDefault="007315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aettenschweiler">
    <w:altName w:val="Impact"/>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8299"/>
      <w:gridCol w:w="1277"/>
    </w:tblGrid>
    <w:tr w:rsidR="007008FF" w:rsidTr="00E80602">
      <w:trPr>
        <w:trHeight w:val="360"/>
      </w:trPr>
      <w:tc>
        <w:tcPr>
          <w:tcW w:w="4333" w:type="pct"/>
        </w:tcPr>
        <w:p w:rsidR="007008FF" w:rsidRDefault="007008FF">
          <w:pPr>
            <w:pStyle w:val="Footer"/>
            <w:jc w:val="right"/>
          </w:pPr>
        </w:p>
      </w:tc>
      <w:tc>
        <w:tcPr>
          <w:tcW w:w="667" w:type="pct"/>
          <w:shd w:val="clear" w:color="auto" w:fill="8064A2" w:themeFill="accent4"/>
        </w:tcPr>
        <w:p w:rsidR="007008FF" w:rsidRDefault="007008FF">
          <w:pPr>
            <w:pStyle w:val="Footer"/>
            <w:jc w:val="right"/>
            <w:rPr>
              <w:color w:val="FFFFFF" w:themeColor="background1"/>
            </w:rPr>
          </w:pPr>
          <w:r>
            <w:fldChar w:fldCharType="begin"/>
          </w:r>
          <w:r>
            <w:instrText xml:space="preserve"> PAGE    \* MERGEFORMAT </w:instrText>
          </w:r>
          <w:r>
            <w:fldChar w:fldCharType="separate"/>
          </w:r>
          <w:r w:rsidR="00C66DE9" w:rsidRPr="00C66DE9">
            <w:rPr>
              <w:noProof/>
              <w:color w:val="FFFFFF" w:themeColor="background1"/>
            </w:rPr>
            <w:t>10</w:t>
          </w:r>
          <w:r>
            <w:rPr>
              <w:noProof/>
              <w:color w:val="FFFFFF" w:themeColor="background1"/>
            </w:rPr>
            <w:fldChar w:fldCharType="end"/>
          </w:r>
        </w:p>
      </w:tc>
    </w:tr>
  </w:tbl>
  <w:p w:rsidR="007008FF" w:rsidRPr="00954DE6" w:rsidRDefault="007008FF"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8FF" w:rsidRPr="005F3335" w:rsidRDefault="007008FF" w:rsidP="005F3335">
    <w:pPr>
      <w:pStyle w:val="Footer"/>
      <w:pBdr>
        <w:top w:val="single" w:sz="4" w:space="1" w:color="008000"/>
      </w:pBdr>
      <w:tabs>
        <w:tab w:val="clear" w:pos="4320"/>
        <w:tab w:val="clear" w:pos="8640"/>
        <w:tab w:val="center" w:pos="5040"/>
        <w:tab w:val="right" w:pos="9000"/>
        <w:tab w:val="right" w:pos="14760"/>
      </w:tabs>
      <w:spacing w:befor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8FF" w:rsidRPr="009D2D54" w:rsidRDefault="007008FF" w:rsidP="009D2D54">
    <w:pPr>
      <w:pStyle w:val="Footer"/>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8F" w:rsidRDefault="0073158F">
      <w:pPr>
        <w:spacing w:before="0" w:after="0"/>
      </w:pPr>
      <w:r>
        <w:separator/>
      </w:r>
    </w:p>
  </w:footnote>
  <w:footnote w:type="continuationSeparator" w:id="0">
    <w:p w:rsidR="0073158F" w:rsidRDefault="0073158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1" w:type="pct"/>
      <w:tblInd w:w="18" w:type="dxa"/>
      <w:tblLook w:val="04A0" w:firstRow="1" w:lastRow="0" w:firstColumn="1" w:lastColumn="0" w:noHBand="0" w:noVBand="1"/>
    </w:tblPr>
    <w:tblGrid>
      <w:gridCol w:w="5581"/>
      <w:gridCol w:w="1362"/>
      <w:gridCol w:w="2597"/>
    </w:tblGrid>
    <w:tr w:rsidR="007008FF" w:rsidTr="005A5701">
      <w:trPr>
        <w:trHeight w:val="475"/>
      </w:trPr>
      <w:sdt>
        <w:sdtPr>
          <w:rPr>
            <w:caps/>
            <w:color w:val="000000" w:themeColor="text1"/>
            <w:sz w:val="28"/>
            <w:szCs w:val="28"/>
          </w:rPr>
          <w:alias w:val="Title"/>
          <w:id w:val="36217054"/>
          <w:placeholder>
            <w:docPart w:val="A405F0B8070247759C980ADBC6270CBD"/>
          </w:placeholder>
          <w:dataBinding w:prefixMappings="xmlns:ns0='http://schemas.openxmlformats.org/package/2006/metadata/core-properties' xmlns:ns1='http://purl.org/dc/elements/1.1/'" w:xpath="/ns0:coreProperties[1]/ns1:title[1]" w:storeItemID="{6C3C8BC8-F283-45AE-878A-BAB7291924A1}"/>
          <w:text/>
        </w:sdtPr>
        <w:sdtEndPr/>
        <w:sdtContent>
          <w:tc>
            <w:tcPr>
              <w:tcW w:w="2925" w:type="pct"/>
              <w:tcBorders>
                <w:top w:val="single" w:sz="4" w:space="0" w:color="auto"/>
                <w:left w:val="single" w:sz="4" w:space="0" w:color="auto"/>
                <w:bottom w:val="single" w:sz="4" w:space="0" w:color="auto"/>
                <w:right w:val="single" w:sz="4" w:space="0" w:color="auto"/>
              </w:tcBorders>
              <w:shd w:val="clear" w:color="auto" w:fill="auto"/>
              <w:vAlign w:val="center"/>
            </w:tcPr>
            <w:p w:rsidR="007008FF" w:rsidRPr="00044080" w:rsidRDefault="007008FF" w:rsidP="00746110">
              <w:pPr>
                <w:pStyle w:val="Header"/>
                <w:jc w:val="center"/>
                <w:rPr>
                  <w:caps/>
                  <w:color w:val="000000" w:themeColor="text1"/>
                  <w:sz w:val="40"/>
                  <w:szCs w:val="40"/>
                </w:rPr>
              </w:pPr>
              <w:r>
                <w:rPr>
                  <w:caps/>
                  <w:color w:val="000000" w:themeColor="text1"/>
                  <w:sz w:val="28"/>
                  <w:szCs w:val="28"/>
                </w:rPr>
                <w:t>MY SCHOOL : REQUIREMENT SPEC</w:t>
              </w:r>
            </w:p>
          </w:tc>
        </w:sdtContent>
      </w:sdt>
      <w:sdt>
        <w:sdtPr>
          <w:rPr>
            <w:color w:val="FFFFFF" w:themeColor="background1"/>
          </w:rPr>
          <w:alias w:val="Date"/>
          <w:id w:val="36217055"/>
          <w:placeholder>
            <w:docPart w:val="E8CF4B46F3D44B0F84510FE03C94EB50"/>
          </w:placeholder>
          <w:dataBinding w:prefixMappings="xmlns:ns0='http://schemas.microsoft.com/office/2006/coverPageProps'" w:xpath="/ns0:CoverPageProperties[1]/ns0:PublishDate[1]" w:storeItemID="{55AF091B-3C7A-41E3-B477-F2FDAA23CFDA}"/>
          <w:date w:fullDate="2016-10-10T00:00:00Z">
            <w:dateFormat w:val="MMMM d, yyyy"/>
            <w:lid w:val="en-US"/>
            <w:storeMappedDataAs w:val="dateTime"/>
            <w:calendar w:val="gregorian"/>
          </w:date>
        </w:sdtPr>
        <w:sdtEndPr/>
        <w:sdtContent>
          <w:tc>
            <w:tcPr>
              <w:tcW w:w="714" w:type="pct"/>
              <w:tcBorders>
                <w:left w:val="single" w:sz="4" w:space="0" w:color="auto"/>
              </w:tcBorders>
              <w:shd w:val="clear" w:color="auto" w:fill="4A442A" w:themeFill="background2" w:themeFillShade="40"/>
              <w:vAlign w:val="center"/>
            </w:tcPr>
            <w:p w:rsidR="007008FF" w:rsidRDefault="007008FF" w:rsidP="006639C3">
              <w:pPr>
                <w:pStyle w:val="Header"/>
                <w:jc w:val="right"/>
                <w:rPr>
                  <w:color w:val="FFFFFF" w:themeColor="background1"/>
                </w:rPr>
              </w:pPr>
              <w:r>
                <w:rPr>
                  <w:color w:val="FFFFFF" w:themeColor="background1"/>
                </w:rPr>
                <w:t>October 10, 2016</w:t>
              </w:r>
            </w:p>
          </w:tc>
        </w:sdtContent>
      </w:sdt>
      <w:tc>
        <w:tcPr>
          <w:tcW w:w="1361" w:type="pct"/>
          <w:tcBorders>
            <w:left w:val="single" w:sz="4" w:space="0" w:color="auto"/>
          </w:tcBorders>
          <w:shd w:val="clear" w:color="auto" w:fill="4A442A" w:themeFill="background2" w:themeFillShade="40"/>
        </w:tcPr>
        <w:p w:rsidR="007008FF" w:rsidRDefault="007008FF">
          <w:pPr>
            <w:pStyle w:val="Header"/>
            <w:jc w:val="right"/>
            <w:rPr>
              <w:color w:val="FFFFFF" w:themeColor="background1"/>
            </w:rPr>
          </w:pPr>
          <w:r w:rsidRPr="000678CF">
            <w:rPr>
              <w:noProof/>
              <w:color w:val="FFFFFF" w:themeColor="background1"/>
              <w:lang w:val="en-IN" w:eastAsia="en-IN"/>
            </w:rPr>
            <w:drawing>
              <wp:inline distT="0" distB="0" distL="0" distR="0" wp14:anchorId="383F89D4" wp14:editId="78974E6C">
                <wp:extent cx="1339746" cy="314325"/>
                <wp:effectExtent l="0" t="0" r="0" b="0"/>
                <wp:docPr id="8"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stretch>
                          <a:fillRect/>
                        </a:stretch>
                      </pic:blipFill>
                      <pic:spPr>
                        <a:xfrm>
                          <a:off x="0" y="0"/>
                          <a:ext cx="1339746" cy="314325"/>
                        </a:xfrm>
                        <a:prstGeom prst="rect">
                          <a:avLst/>
                        </a:prstGeom>
                      </pic:spPr>
                    </pic:pic>
                  </a:graphicData>
                </a:graphic>
              </wp:inline>
            </w:drawing>
          </w:r>
        </w:p>
      </w:tc>
    </w:tr>
  </w:tbl>
  <w:p w:rsidR="007008FF" w:rsidRPr="00D90D60" w:rsidRDefault="007008FF" w:rsidP="00D90D60">
    <w:pPr>
      <w:pStyle w:val="Header"/>
      <w:jc w:val="center"/>
      <w:rPr>
        <w:color w:val="365F91" w:themeColor="accent1" w:themeShade="BF"/>
        <w:sz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8FF" w:rsidRPr="00D30319" w:rsidRDefault="007008FF" w:rsidP="00D30319">
    <w:pPr>
      <w:pStyle w:val="Header"/>
      <w:tabs>
        <w:tab w:val="clear" w:pos="4320"/>
        <w:tab w:val="clear" w:pos="8640"/>
        <w:tab w:val="center" w:pos="4680"/>
        <w:tab w:val="right" w:pos="9720"/>
      </w:tabs>
      <w:spacing w:after="60"/>
      <w:ind w:left="-360" w:right="-360"/>
      <w:rPr>
        <w:rFonts w:ascii="Haettenschweiler" w:hAnsi="Haettenschweiler"/>
        <w:color w:val="008000"/>
        <w:sz w:val="4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8FF" w:rsidRPr="009D2D54" w:rsidRDefault="007008FF" w:rsidP="009D2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39C9"/>
    <w:multiLevelType w:val="hybridMultilevel"/>
    <w:tmpl w:val="1A20BD90"/>
    <w:lvl w:ilvl="0" w:tplc="B3E6ED5C">
      <w:numFmt w:val="bullet"/>
      <w:lvlText w:val="-"/>
      <w:lvlJc w:val="left"/>
      <w:pPr>
        <w:ind w:left="2160" w:hanging="360"/>
      </w:pPr>
      <w:rPr>
        <w:rFonts w:ascii="Arial" w:eastAsiaTheme="minorHAnsi" w:hAnsi="Arial" w:cs="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1CC7065"/>
    <w:multiLevelType w:val="hybridMultilevel"/>
    <w:tmpl w:val="4D08A0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3BF2FA7"/>
    <w:multiLevelType w:val="hybridMultilevel"/>
    <w:tmpl w:val="B97699C0"/>
    <w:lvl w:ilvl="0" w:tplc="B3E6ED5C">
      <w:numFmt w:val="bullet"/>
      <w:lvlText w:val="-"/>
      <w:lvlJc w:val="left"/>
      <w:pPr>
        <w:ind w:left="2310" w:hanging="360"/>
      </w:pPr>
      <w:rPr>
        <w:rFonts w:ascii="Arial" w:eastAsiaTheme="minorHAnsi" w:hAnsi="Arial" w:cs="Aria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3">
    <w:nsid w:val="14315008"/>
    <w:multiLevelType w:val="hybridMultilevel"/>
    <w:tmpl w:val="05C0D9A8"/>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4">
    <w:nsid w:val="1C2872A4"/>
    <w:multiLevelType w:val="hybridMultilevel"/>
    <w:tmpl w:val="B8CAC354"/>
    <w:lvl w:ilvl="0" w:tplc="B3E6ED5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DB42B4A"/>
    <w:multiLevelType w:val="hybridMultilevel"/>
    <w:tmpl w:val="8FC4FDC8"/>
    <w:lvl w:ilvl="0" w:tplc="B3E6ED5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1BD7875"/>
    <w:multiLevelType w:val="hybridMultilevel"/>
    <w:tmpl w:val="729431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5FA317A"/>
    <w:multiLevelType w:val="multilevel"/>
    <w:tmpl w:val="2934FD0C"/>
    <w:lvl w:ilvl="0">
      <w:start w:val="1"/>
      <w:numFmt w:val="decimal"/>
      <w:lvlText w:val="%1."/>
      <w:lvlJc w:val="left"/>
      <w:pPr>
        <w:ind w:left="360" w:hanging="360"/>
      </w:pPr>
      <w:rPr>
        <w:rFonts w:hint="default"/>
      </w:rPr>
    </w:lvl>
    <w:lvl w:ilvl="1">
      <w:start w:val="1"/>
      <w:numFmt w:val="decimal"/>
      <w:isLgl/>
      <w:lvlText w:val="%1.%2"/>
      <w:lvlJc w:val="left"/>
      <w:pPr>
        <w:ind w:left="615"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225" w:hanging="1440"/>
      </w:pPr>
      <w:rPr>
        <w:rFonts w:hint="default"/>
      </w:rPr>
    </w:lvl>
    <w:lvl w:ilvl="8">
      <w:start w:val="1"/>
      <w:numFmt w:val="decimal"/>
      <w:isLgl/>
      <w:lvlText w:val="%1.%2.%3.%4.%5.%6.%7.%8.%9"/>
      <w:lvlJc w:val="left"/>
      <w:pPr>
        <w:ind w:left="3840" w:hanging="1800"/>
      </w:pPr>
      <w:rPr>
        <w:rFonts w:hint="default"/>
      </w:rPr>
    </w:lvl>
  </w:abstractNum>
  <w:abstractNum w:abstractNumId="8">
    <w:nsid w:val="33E05F55"/>
    <w:multiLevelType w:val="hybridMultilevel"/>
    <w:tmpl w:val="128E1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5D456E1"/>
    <w:multiLevelType w:val="hybridMultilevel"/>
    <w:tmpl w:val="997A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CD700B"/>
    <w:multiLevelType w:val="hybridMultilevel"/>
    <w:tmpl w:val="50728112"/>
    <w:lvl w:ilvl="0" w:tplc="B3E6ED5C">
      <w:numFmt w:val="bullet"/>
      <w:lvlText w:val="-"/>
      <w:lvlJc w:val="left"/>
      <w:pPr>
        <w:ind w:left="2310" w:hanging="360"/>
      </w:pPr>
      <w:rPr>
        <w:rFonts w:ascii="Arial" w:eastAsiaTheme="minorHAnsi" w:hAnsi="Arial" w:cs="Aria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1023A08"/>
    <w:multiLevelType w:val="hybridMultilevel"/>
    <w:tmpl w:val="24B827D2"/>
    <w:lvl w:ilvl="0" w:tplc="B3E6ED5C">
      <w:numFmt w:val="bullet"/>
      <w:lvlText w:val="-"/>
      <w:lvlJc w:val="left"/>
      <w:pPr>
        <w:ind w:left="2310" w:hanging="360"/>
      </w:pPr>
      <w:rPr>
        <w:rFonts w:ascii="Arial" w:eastAsiaTheme="minorHAnsi" w:hAnsi="Arial" w:cs="Aria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3">
    <w:nsid w:val="489F37ED"/>
    <w:multiLevelType w:val="hybridMultilevel"/>
    <w:tmpl w:val="D8A820D2"/>
    <w:lvl w:ilvl="0" w:tplc="B3E6ED5C">
      <w:numFmt w:val="bullet"/>
      <w:lvlText w:val="-"/>
      <w:lvlJc w:val="left"/>
      <w:pPr>
        <w:ind w:left="1950" w:hanging="360"/>
      </w:pPr>
      <w:rPr>
        <w:rFonts w:ascii="Arial" w:eastAsiaTheme="minorHAnsi" w:hAnsi="Arial" w:cs="Arial" w:hint="default"/>
      </w:rPr>
    </w:lvl>
    <w:lvl w:ilvl="1" w:tplc="B3E6ED5C">
      <w:numFmt w:val="bullet"/>
      <w:lvlText w:val="-"/>
      <w:lvlJc w:val="left"/>
      <w:pPr>
        <w:ind w:left="2670" w:hanging="360"/>
      </w:pPr>
      <w:rPr>
        <w:rFonts w:ascii="Arial" w:eastAsiaTheme="minorHAnsi" w:hAnsi="Arial" w:cs="Arial"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4">
    <w:nsid w:val="54A62A3F"/>
    <w:multiLevelType w:val="hybridMultilevel"/>
    <w:tmpl w:val="B964DC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6ED7E1E"/>
    <w:multiLevelType w:val="hybridMultilevel"/>
    <w:tmpl w:val="3FD08D22"/>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6">
    <w:nsid w:val="5E8A2D10"/>
    <w:multiLevelType w:val="hybridMultilevel"/>
    <w:tmpl w:val="4F2E2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17A5D6A"/>
    <w:multiLevelType w:val="hybridMultilevel"/>
    <w:tmpl w:val="34728686"/>
    <w:lvl w:ilvl="0" w:tplc="B3E6ED5C">
      <w:numFmt w:val="bullet"/>
      <w:lvlText w:val="-"/>
      <w:lvlJc w:val="left"/>
      <w:pPr>
        <w:ind w:left="2160" w:hanging="360"/>
      </w:pPr>
      <w:rPr>
        <w:rFonts w:ascii="Arial" w:eastAsiaTheme="minorHAnsi" w:hAnsi="Arial" w:cs="Aria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6B2368D2"/>
    <w:multiLevelType w:val="hybridMultilevel"/>
    <w:tmpl w:val="243437E4"/>
    <w:lvl w:ilvl="0" w:tplc="B3E6ED5C">
      <w:numFmt w:val="bullet"/>
      <w:lvlText w:val="-"/>
      <w:lvlJc w:val="left"/>
      <w:pPr>
        <w:ind w:left="1950" w:hanging="360"/>
      </w:pPr>
      <w:rPr>
        <w:rFonts w:ascii="Arial" w:eastAsiaTheme="minorHAnsi" w:hAnsi="Arial" w:cs="Aria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19">
    <w:nsid w:val="6C9E30DD"/>
    <w:multiLevelType w:val="hybridMultilevel"/>
    <w:tmpl w:val="95FC6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2740B27"/>
    <w:multiLevelType w:val="hybridMultilevel"/>
    <w:tmpl w:val="14A6652E"/>
    <w:lvl w:ilvl="0" w:tplc="B3E6ED5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DED533C"/>
    <w:multiLevelType w:val="hybridMultilevel"/>
    <w:tmpl w:val="F042A9E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2">
    <w:nsid w:val="7F7F0882"/>
    <w:multiLevelType w:val="hybridMultilevel"/>
    <w:tmpl w:val="BD668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1"/>
  </w:num>
  <w:num w:numId="4">
    <w:abstractNumId w:val="7"/>
  </w:num>
  <w:num w:numId="5">
    <w:abstractNumId w:val="5"/>
  </w:num>
  <w:num w:numId="6">
    <w:abstractNumId w:val="3"/>
  </w:num>
  <w:num w:numId="7">
    <w:abstractNumId w:val="15"/>
  </w:num>
  <w:num w:numId="8">
    <w:abstractNumId w:val="13"/>
  </w:num>
  <w:num w:numId="9">
    <w:abstractNumId w:val="12"/>
  </w:num>
  <w:num w:numId="10">
    <w:abstractNumId w:val="2"/>
  </w:num>
  <w:num w:numId="11">
    <w:abstractNumId w:val="17"/>
  </w:num>
  <w:num w:numId="12">
    <w:abstractNumId w:val="10"/>
  </w:num>
  <w:num w:numId="13">
    <w:abstractNumId w:val="0"/>
  </w:num>
  <w:num w:numId="14">
    <w:abstractNumId w:val="18"/>
  </w:num>
  <w:num w:numId="15">
    <w:abstractNumId w:val="8"/>
  </w:num>
  <w:num w:numId="16">
    <w:abstractNumId w:val="1"/>
  </w:num>
  <w:num w:numId="17">
    <w:abstractNumId w:val="14"/>
  </w:num>
  <w:num w:numId="18">
    <w:abstractNumId w:val="19"/>
  </w:num>
  <w:num w:numId="19">
    <w:abstractNumId w:val="4"/>
  </w:num>
  <w:num w:numId="20">
    <w:abstractNumId w:val="20"/>
  </w:num>
  <w:num w:numId="21">
    <w:abstractNumId w:val="16"/>
  </w:num>
  <w:num w:numId="22">
    <w:abstractNumId w:val="6"/>
  </w:num>
  <w:num w:numId="23">
    <w:abstractNumId w:val="9"/>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leep Kamujula">
    <w15:presenceInfo w15:providerId="AD" w15:userId="S-1-5-21-1123561945-1659004503-682003330-140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45C5"/>
    <w:rsid w:val="00000956"/>
    <w:rsid w:val="00001EA6"/>
    <w:rsid w:val="00004E69"/>
    <w:rsid w:val="000056D0"/>
    <w:rsid w:val="0000626E"/>
    <w:rsid w:val="000067E1"/>
    <w:rsid w:val="0000735F"/>
    <w:rsid w:val="00014325"/>
    <w:rsid w:val="00014867"/>
    <w:rsid w:val="00014E68"/>
    <w:rsid w:val="00015E16"/>
    <w:rsid w:val="00017373"/>
    <w:rsid w:val="00017DE5"/>
    <w:rsid w:val="000203BD"/>
    <w:rsid w:val="00021596"/>
    <w:rsid w:val="00023C27"/>
    <w:rsid w:val="000242A0"/>
    <w:rsid w:val="00024384"/>
    <w:rsid w:val="0003129E"/>
    <w:rsid w:val="00032334"/>
    <w:rsid w:val="000368CC"/>
    <w:rsid w:val="0004002D"/>
    <w:rsid w:val="00041E03"/>
    <w:rsid w:val="00044080"/>
    <w:rsid w:val="000445FB"/>
    <w:rsid w:val="00044604"/>
    <w:rsid w:val="00044E48"/>
    <w:rsid w:val="0005230D"/>
    <w:rsid w:val="0005683F"/>
    <w:rsid w:val="00065879"/>
    <w:rsid w:val="00065A6A"/>
    <w:rsid w:val="00066A14"/>
    <w:rsid w:val="000678CF"/>
    <w:rsid w:val="00073679"/>
    <w:rsid w:val="00073D64"/>
    <w:rsid w:val="000742AA"/>
    <w:rsid w:val="00074D6D"/>
    <w:rsid w:val="00076599"/>
    <w:rsid w:val="000777EE"/>
    <w:rsid w:val="0008272E"/>
    <w:rsid w:val="00084903"/>
    <w:rsid w:val="00090CB6"/>
    <w:rsid w:val="000914F7"/>
    <w:rsid w:val="00093E08"/>
    <w:rsid w:val="000974B1"/>
    <w:rsid w:val="000978CA"/>
    <w:rsid w:val="00097D23"/>
    <w:rsid w:val="000A152A"/>
    <w:rsid w:val="000A169A"/>
    <w:rsid w:val="000A5CAB"/>
    <w:rsid w:val="000A709F"/>
    <w:rsid w:val="000A7BA2"/>
    <w:rsid w:val="000B04FC"/>
    <w:rsid w:val="000B0923"/>
    <w:rsid w:val="000B1CF3"/>
    <w:rsid w:val="000B50EC"/>
    <w:rsid w:val="000B5D4E"/>
    <w:rsid w:val="000B5F5D"/>
    <w:rsid w:val="000B6B9F"/>
    <w:rsid w:val="000C0D22"/>
    <w:rsid w:val="000C25B5"/>
    <w:rsid w:val="000C310B"/>
    <w:rsid w:val="000C4F05"/>
    <w:rsid w:val="000C4F43"/>
    <w:rsid w:val="000D50DB"/>
    <w:rsid w:val="000D5525"/>
    <w:rsid w:val="000D6937"/>
    <w:rsid w:val="000D7027"/>
    <w:rsid w:val="000D7A56"/>
    <w:rsid w:val="000E0605"/>
    <w:rsid w:val="000E1767"/>
    <w:rsid w:val="000E3D9B"/>
    <w:rsid w:val="000E42D9"/>
    <w:rsid w:val="000E4C04"/>
    <w:rsid w:val="000E4D97"/>
    <w:rsid w:val="000E6200"/>
    <w:rsid w:val="000E7063"/>
    <w:rsid w:val="000E7E28"/>
    <w:rsid w:val="000F265A"/>
    <w:rsid w:val="000F405B"/>
    <w:rsid w:val="000F4892"/>
    <w:rsid w:val="000F4BAF"/>
    <w:rsid w:val="000F7747"/>
    <w:rsid w:val="0010083A"/>
    <w:rsid w:val="001008BA"/>
    <w:rsid w:val="00101A8F"/>
    <w:rsid w:val="001026F7"/>
    <w:rsid w:val="00103CA5"/>
    <w:rsid w:val="00104163"/>
    <w:rsid w:val="0010584C"/>
    <w:rsid w:val="00105D0F"/>
    <w:rsid w:val="0011265C"/>
    <w:rsid w:val="00113A3F"/>
    <w:rsid w:val="00115492"/>
    <w:rsid w:val="00121981"/>
    <w:rsid w:val="00121A35"/>
    <w:rsid w:val="00121EF1"/>
    <w:rsid w:val="0012321E"/>
    <w:rsid w:val="00126EE9"/>
    <w:rsid w:val="00131205"/>
    <w:rsid w:val="0013227E"/>
    <w:rsid w:val="00137389"/>
    <w:rsid w:val="001376EB"/>
    <w:rsid w:val="00137AF2"/>
    <w:rsid w:val="0014308B"/>
    <w:rsid w:val="001438F8"/>
    <w:rsid w:val="001450F0"/>
    <w:rsid w:val="00146C66"/>
    <w:rsid w:val="00146D6B"/>
    <w:rsid w:val="001524AB"/>
    <w:rsid w:val="001529E2"/>
    <w:rsid w:val="00153B4A"/>
    <w:rsid w:val="00160A9E"/>
    <w:rsid w:val="00162798"/>
    <w:rsid w:val="00162E74"/>
    <w:rsid w:val="0016339D"/>
    <w:rsid w:val="00165F9C"/>
    <w:rsid w:val="00166CC3"/>
    <w:rsid w:val="001710D1"/>
    <w:rsid w:val="00172415"/>
    <w:rsid w:val="0017292E"/>
    <w:rsid w:val="00172E75"/>
    <w:rsid w:val="00173452"/>
    <w:rsid w:val="00174884"/>
    <w:rsid w:val="001752DE"/>
    <w:rsid w:val="001762F8"/>
    <w:rsid w:val="001766F8"/>
    <w:rsid w:val="001774A0"/>
    <w:rsid w:val="001778DC"/>
    <w:rsid w:val="00180162"/>
    <w:rsid w:val="00180254"/>
    <w:rsid w:val="001831C8"/>
    <w:rsid w:val="00183810"/>
    <w:rsid w:val="00185473"/>
    <w:rsid w:val="001857F0"/>
    <w:rsid w:val="00191B74"/>
    <w:rsid w:val="001924A2"/>
    <w:rsid w:val="00192F3C"/>
    <w:rsid w:val="001931B5"/>
    <w:rsid w:val="00193707"/>
    <w:rsid w:val="00194083"/>
    <w:rsid w:val="00195F51"/>
    <w:rsid w:val="00197ADA"/>
    <w:rsid w:val="001A0F8F"/>
    <w:rsid w:val="001A1697"/>
    <w:rsid w:val="001A1B4E"/>
    <w:rsid w:val="001A2995"/>
    <w:rsid w:val="001A4201"/>
    <w:rsid w:val="001B0838"/>
    <w:rsid w:val="001B0C50"/>
    <w:rsid w:val="001B1B71"/>
    <w:rsid w:val="001B3963"/>
    <w:rsid w:val="001B4867"/>
    <w:rsid w:val="001B5B1C"/>
    <w:rsid w:val="001B5EB3"/>
    <w:rsid w:val="001B6BF8"/>
    <w:rsid w:val="001B7B06"/>
    <w:rsid w:val="001C0FE4"/>
    <w:rsid w:val="001C115E"/>
    <w:rsid w:val="001C2BD6"/>
    <w:rsid w:val="001C4A6C"/>
    <w:rsid w:val="001C4C24"/>
    <w:rsid w:val="001C522C"/>
    <w:rsid w:val="001C6923"/>
    <w:rsid w:val="001D19C0"/>
    <w:rsid w:val="001D1FE5"/>
    <w:rsid w:val="001D306B"/>
    <w:rsid w:val="001D4B04"/>
    <w:rsid w:val="001D51CB"/>
    <w:rsid w:val="001D6B2A"/>
    <w:rsid w:val="001D700E"/>
    <w:rsid w:val="001D755D"/>
    <w:rsid w:val="001D7B39"/>
    <w:rsid w:val="001E0099"/>
    <w:rsid w:val="001E204C"/>
    <w:rsid w:val="001E20DB"/>
    <w:rsid w:val="001E3964"/>
    <w:rsid w:val="001E3D38"/>
    <w:rsid w:val="001E4648"/>
    <w:rsid w:val="001E523F"/>
    <w:rsid w:val="001E55DA"/>
    <w:rsid w:val="001E5647"/>
    <w:rsid w:val="001E5D41"/>
    <w:rsid w:val="001F2087"/>
    <w:rsid w:val="001F3200"/>
    <w:rsid w:val="001F37A1"/>
    <w:rsid w:val="001F4B35"/>
    <w:rsid w:val="001F4E6E"/>
    <w:rsid w:val="001F60B6"/>
    <w:rsid w:val="001F65D5"/>
    <w:rsid w:val="001F7FFE"/>
    <w:rsid w:val="00204115"/>
    <w:rsid w:val="002045FB"/>
    <w:rsid w:val="00207868"/>
    <w:rsid w:val="00210660"/>
    <w:rsid w:val="0021109C"/>
    <w:rsid w:val="00212934"/>
    <w:rsid w:val="00217E3B"/>
    <w:rsid w:val="00220AD8"/>
    <w:rsid w:val="00220B65"/>
    <w:rsid w:val="00220FBD"/>
    <w:rsid w:val="00222FBD"/>
    <w:rsid w:val="00230D19"/>
    <w:rsid w:val="00231765"/>
    <w:rsid w:val="002318C5"/>
    <w:rsid w:val="00232125"/>
    <w:rsid w:val="00232523"/>
    <w:rsid w:val="0023314C"/>
    <w:rsid w:val="002346F4"/>
    <w:rsid w:val="0023517A"/>
    <w:rsid w:val="0023602E"/>
    <w:rsid w:val="00236F20"/>
    <w:rsid w:val="00242BE7"/>
    <w:rsid w:val="00244920"/>
    <w:rsid w:val="0024519B"/>
    <w:rsid w:val="00250915"/>
    <w:rsid w:val="0025189B"/>
    <w:rsid w:val="0025280E"/>
    <w:rsid w:val="0025339F"/>
    <w:rsid w:val="00253F4C"/>
    <w:rsid w:val="00254515"/>
    <w:rsid w:val="00256B4A"/>
    <w:rsid w:val="00257C13"/>
    <w:rsid w:val="00261BFF"/>
    <w:rsid w:val="00263ECE"/>
    <w:rsid w:val="002640F0"/>
    <w:rsid w:val="00264864"/>
    <w:rsid w:val="00265491"/>
    <w:rsid w:val="00265F90"/>
    <w:rsid w:val="002662FE"/>
    <w:rsid w:val="00266414"/>
    <w:rsid w:val="002701BE"/>
    <w:rsid w:val="00270C10"/>
    <w:rsid w:val="002752F5"/>
    <w:rsid w:val="0027556E"/>
    <w:rsid w:val="00275C92"/>
    <w:rsid w:val="002800B3"/>
    <w:rsid w:val="00281B44"/>
    <w:rsid w:val="0028234D"/>
    <w:rsid w:val="00282399"/>
    <w:rsid w:val="002824C0"/>
    <w:rsid w:val="00285A83"/>
    <w:rsid w:val="00286024"/>
    <w:rsid w:val="00292222"/>
    <w:rsid w:val="0029346A"/>
    <w:rsid w:val="0029525B"/>
    <w:rsid w:val="002960B1"/>
    <w:rsid w:val="002A2469"/>
    <w:rsid w:val="002A57EE"/>
    <w:rsid w:val="002A6728"/>
    <w:rsid w:val="002A6B45"/>
    <w:rsid w:val="002A74F6"/>
    <w:rsid w:val="002B06F3"/>
    <w:rsid w:val="002B1D92"/>
    <w:rsid w:val="002B23AD"/>
    <w:rsid w:val="002B37CF"/>
    <w:rsid w:val="002B3A26"/>
    <w:rsid w:val="002B4021"/>
    <w:rsid w:val="002B5F29"/>
    <w:rsid w:val="002B738E"/>
    <w:rsid w:val="002B7634"/>
    <w:rsid w:val="002C05A9"/>
    <w:rsid w:val="002C5733"/>
    <w:rsid w:val="002C624A"/>
    <w:rsid w:val="002D1C8A"/>
    <w:rsid w:val="002D276C"/>
    <w:rsid w:val="002D4566"/>
    <w:rsid w:val="002D45AE"/>
    <w:rsid w:val="002D4B00"/>
    <w:rsid w:val="002D57C8"/>
    <w:rsid w:val="002D71F5"/>
    <w:rsid w:val="002D7BDE"/>
    <w:rsid w:val="002E0839"/>
    <w:rsid w:val="002E1385"/>
    <w:rsid w:val="002E1742"/>
    <w:rsid w:val="002E2216"/>
    <w:rsid w:val="002E257F"/>
    <w:rsid w:val="002E2ADE"/>
    <w:rsid w:val="002E3BC2"/>
    <w:rsid w:val="002E49E5"/>
    <w:rsid w:val="002E5FBC"/>
    <w:rsid w:val="002E739B"/>
    <w:rsid w:val="002F1106"/>
    <w:rsid w:val="002F7762"/>
    <w:rsid w:val="003001C0"/>
    <w:rsid w:val="00300E94"/>
    <w:rsid w:val="00302CF4"/>
    <w:rsid w:val="0030735B"/>
    <w:rsid w:val="00311369"/>
    <w:rsid w:val="00312550"/>
    <w:rsid w:val="00312811"/>
    <w:rsid w:val="00315995"/>
    <w:rsid w:val="00317BB4"/>
    <w:rsid w:val="0032060F"/>
    <w:rsid w:val="003216F2"/>
    <w:rsid w:val="00321784"/>
    <w:rsid w:val="00321919"/>
    <w:rsid w:val="00324500"/>
    <w:rsid w:val="00324AEA"/>
    <w:rsid w:val="00325423"/>
    <w:rsid w:val="0032754F"/>
    <w:rsid w:val="003277EE"/>
    <w:rsid w:val="00331560"/>
    <w:rsid w:val="00337BCC"/>
    <w:rsid w:val="00337C5F"/>
    <w:rsid w:val="003414C8"/>
    <w:rsid w:val="00345D0F"/>
    <w:rsid w:val="00353A54"/>
    <w:rsid w:val="003548EE"/>
    <w:rsid w:val="003560B4"/>
    <w:rsid w:val="003606AC"/>
    <w:rsid w:val="003618AD"/>
    <w:rsid w:val="003661AD"/>
    <w:rsid w:val="00366513"/>
    <w:rsid w:val="00366697"/>
    <w:rsid w:val="00370ABD"/>
    <w:rsid w:val="00370C6A"/>
    <w:rsid w:val="003728E8"/>
    <w:rsid w:val="00374E8F"/>
    <w:rsid w:val="00376AE9"/>
    <w:rsid w:val="0037713A"/>
    <w:rsid w:val="00380A06"/>
    <w:rsid w:val="00383426"/>
    <w:rsid w:val="00383474"/>
    <w:rsid w:val="00383D9F"/>
    <w:rsid w:val="0038542C"/>
    <w:rsid w:val="0038640A"/>
    <w:rsid w:val="003915B7"/>
    <w:rsid w:val="00391FBA"/>
    <w:rsid w:val="00393059"/>
    <w:rsid w:val="00393F87"/>
    <w:rsid w:val="0039480C"/>
    <w:rsid w:val="00395668"/>
    <w:rsid w:val="00396CD4"/>
    <w:rsid w:val="00397132"/>
    <w:rsid w:val="003A0F2A"/>
    <w:rsid w:val="003A218B"/>
    <w:rsid w:val="003A3A50"/>
    <w:rsid w:val="003A48DB"/>
    <w:rsid w:val="003A593F"/>
    <w:rsid w:val="003B0AED"/>
    <w:rsid w:val="003B46AC"/>
    <w:rsid w:val="003B4A2F"/>
    <w:rsid w:val="003B68BF"/>
    <w:rsid w:val="003B6E17"/>
    <w:rsid w:val="003B6EEE"/>
    <w:rsid w:val="003B7129"/>
    <w:rsid w:val="003B7669"/>
    <w:rsid w:val="003C0779"/>
    <w:rsid w:val="003C12B2"/>
    <w:rsid w:val="003C1542"/>
    <w:rsid w:val="003C25CB"/>
    <w:rsid w:val="003C2D6A"/>
    <w:rsid w:val="003C3517"/>
    <w:rsid w:val="003C6586"/>
    <w:rsid w:val="003C6CB4"/>
    <w:rsid w:val="003C713D"/>
    <w:rsid w:val="003C77EB"/>
    <w:rsid w:val="003D04BF"/>
    <w:rsid w:val="003D3602"/>
    <w:rsid w:val="003D54BE"/>
    <w:rsid w:val="003D6451"/>
    <w:rsid w:val="003D6BFE"/>
    <w:rsid w:val="003D7CA4"/>
    <w:rsid w:val="003E1C97"/>
    <w:rsid w:val="003E27A2"/>
    <w:rsid w:val="003E2995"/>
    <w:rsid w:val="003E2A51"/>
    <w:rsid w:val="003E3532"/>
    <w:rsid w:val="003E6287"/>
    <w:rsid w:val="003E7D28"/>
    <w:rsid w:val="003F0881"/>
    <w:rsid w:val="003F0D6C"/>
    <w:rsid w:val="003F20C8"/>
    <w:rsid w:val="003F49D5"/>
    <w:rsid w:val="003F555C"/>
    <w:rsid w:val="003F5C70"/>
    <w:rsid w:val="003F5F6F"/>
    <w:rsid w:val="003F67A0"/>
    <w:rsid w:val="004005A8"/>
    <w:rsid w:val="00400FB5"/>
    <w:rsid w:val="0040246F"/>
    <w:rsid w:val="004055FA"/>
    <w:rsid w:val="00405C39"/>
    <w:rsid w:val="00405D0A"/>
    <w:rsid w:val="00406CC0"/>
    <w:rsid w:val="00407762"/>
    <w:rsid w:val="004079E9"/>
    <w:rsid w:val="0041142D"/>
    <w:rsid w:val="0041150B"/>
    <w:rsid w:val="004118A3"/>
    <w:rsid w:val="00411DDA"/>
    <w:rsid w:val="004121F6"/>
    <w:rsid w:val="004157BD"/>
    <w:rsid w:val="0041697A"/>
    <w:rsid w:val="00416D8F"/>
    <w:rsid w:val="00417198"/>
    <w:rsid w:val="00425FA7"/>
    <w:rsid w:val="004265E4"/>
    <w:rsid w:val="004279FE"/>
    <w:rsid w:val="0043219F"/>
    <w:rsid w:val="0043443D"/>
    <w:rsid w:val="004359B5"/>
    <w:rsid w:val="00436A69"/>
    <w:rsid w:val="00437DC2"/>
    <w:rsid w:val="0044013A"/>
    <w:rsid w:val="00440EA9"/>
    <w:rsid w:val="00441963"/>
    <w:rsid w:val="00441A9C"/>
    <w:rsid w:val="004430E6"/>
    <w:rsid w:val="004431C5"/>
    <w:rsid w:val="00443C62"/>
    <w:rsid w:val="004451AF"/>
    <w:rsid w:val="004456E6"/>
    <w:rsid w:val="00445D1D"/>
    <w:rsid w:val="00446673"/>
    <w:rsid w:val="004517F1"/>
    <w:rsid w:val="00451870"/>
    <w:rsid w:val="0045275B"/>
    <w:rsid w:val="0045782F"/>
    <w:rsid w:val="00461366"/>
    <w:rsid w:val="00461DD1"/>
    <w:rsid w:val="00463A5A"/>
    <w:rsid w:val="00464BA7"/>
    <w:rsid w:val="00467A85"/>
    <w:rsid w:val="00470946"/>
    <w:rsid w:val="004720CF"/>
    <w:rsid w:val="00472425"/>
    <w:rsid w:val="00476076"/>
    <w:rsid w:val="00481F3E"/>
    <w:rsid w:val="00482722"/>
    <w:rsid w:val="00482791"/>
    <w:rsid w:val="00486247"/>
    <w:rsid w:val="00486603"/>
    <w:rsid w:val="00487E0C"/>
    <w:rsid w:val="0049035C"/>
    <w:rsid w:val="004906E8"/>
    <w:rsid w:val="00490A1B"/>
    <w:rsid w:val="00490D6B"/>
    <w:rsid w:val="00491EE3"/>
    <w:rsid w:val="004932B9"/>
    <w:rsid w:val="004939A7"/>
    <w:rsid w:val="004948F0"/>
    <w:rsid w:val="00497359"/>
    <w:rsid w:val="004973D0"/>
    <w:rsid w:val="00497F49"/>
    <w:rsid w:val="004A0018"/>
    <w:rsid w:val="004A1413"/>
    <w:rsid w:val="004A6E86"/>
    <w:rsid w:val="004B1450"/>
    <w:rsid w:val="004B14F3"/>
    <w:rsid w:val="004B2CCD"/>
    <w:rsid w:val="004B36AA"/>
    <w:rsid w:val="004B5401"/>
    <w:rsid w:val="004B5ABA"/>
    <w:rsid w:val="004B730C"/>
    <w:rsid w:val="004B7924"/>
    <w:rsid w:val="004C000B"/>
    <w:rsid w:val="004C2FF8"/>
    <w:rsid w:val="004C312D"/>
    <w:rsid w:val="004D3BBC"/>
    <w:rsid w:val="004D4670"/>
    <w:rsid w:val="004D52E6"/>
    <w:rsid w:val="004D703D"/>
    <w:rsid w:val="004D7478"/>
    <w:rsid w:val="004E0002"/>
    <w:rsid w:val="004E4B02"/>
    <w:rsid w:val="004E52D6"/>
    <w:rsid w:val="004F07D2"/>
    <w:rsid w:val="004F18D1"/>
    <w:rsid w:val="004F3826"/>
    <w:rsid w:val="004F39A8"/>
    <w:rsid w:val="004F3C69"/>
    <w:rsid w:val="004F4444"/>
    <w:rsid w:val="004F519F"/>
    <w:rsid w:val="004F628A"/>
    <w:rsid w:val="00503896"/>
    <w:rsid w:val="005059C6"/>
    <w:rsid w:val="00507640"/>
    <w:rsid w:val="005078B6"/>
    <w:rsid w:val="00507DF7"/>
    <w:rsid w:val="0051199A"/>
    <w:rsid w:val="005149ED"/>
    <w:rsid w:val="00515310"/>
    <w:rsid w:val="005162A0"/>
    <w:rsid w:val="005166A7"/>
    <w:rsid w:val="0051698F"/>
    <w:rsid w:val="0051720D"/>
    <w:rsid w:val="00517E12"/>
    <w:rsid w:val="00521122"/>
    <w:rsid w:val="005214A6"/>
    <w:rsid w:val="00522E29"/>
    <w:rsid w:val="005237B9"/>
    <w:rsid w:val="00524357"/>
    <w:rsid w:val="005253AA"/>
    <w:rsid w:val="00525451"/>
    <w:rsid w:val="00525865"/>
    <w:rsid w:val="00526079"/>
    <w:rsid w:val="00526BB6"/>
    <w:rsid w:val="00527CC3"/>
    <w:rsid w:val="0053064F"/>
    <w:rsid w:val="0053100C"/>
    <w:rsid w:val="005325B1"/>
    <w:rsid w:val="00535E56"/>
    <w:rsid w:val="00536144"/>
    <w:rsid w:val="005370F6"/>
    <w:rsid w:val="00537AF5"/>
    <w:rsid w:val="00537B73"/>
    <w:rsid w:val="00541DF1"/>
    <w:rsid w:val="00541F33"/>
    <w:rsid w:val="005424BC"/>
    <w:rsid w:val="00543B23"/>
    <w:rsid w:val="00550059"/>
    <w:rsid w:val="00550ADF"/>
    <w:rsid w:val="00551CA0"/>
    <w:rsid w:val="00554972"/>
    <w:rsid w:val="00555DD0"/>
    <w:rsid w:val="00555E58"/>
    <w:rsid w:val="00557268"/>
    <w:rsid w:val="005574BE"/>
    <w:rsid w:val="00564928"/>
    <w:rsid w:val="00565E20"/>
    <w:rsid w:val="00572228"/>
    <w:rsid w:val="00572A4D"/>
    <w:rsid w:val="005730CB"/>
    <w:rsid w:val="0057514B"/>
    <w:rsid w:val="00575A24"/>
    <w:rsid w:val="00576310"/>
    <w:rsid w:val="0057741F"/>
    <w:rsid w:val="00577ADC"/>
    <w:rsid w:val="005806FA"/>
    <w:rsid w:val="005821A9"/>
    <w:rsid w:val="00582659"/>
    <w:rsid w:val="00583B94"/>
    <w:rsid w:val="0058512B"/>
    <w:rsid w:val="00586066"/>
    <w:rsid w:val="00587515"/>
    <w:rsid w:val="00591D38"/>
    <w:rsid w:val="00592EE3"/>
    <w:rsid w:val="00593975"/>
    <w:rsid w:val="00594D32"/>
    <w:rsid w:val="0059580D"/>
    <w:rsid w:val="00596868"/>
    <w:rsid w:val="005A305C"/>
    <w:rsid w:val="005A5701"/>
    <w:rsid w:val="005A795C"/>
    <w:rsid w:val="005B0744"/>
    <w:rsid w:val="005B21F2"/>
    <w:rsid w:val="005B41E2"/>
    <w:rsid w:val="005B4D77"/>
    <w:rsid w:val="005B67E0"/>
    <w:rsid w:val="005B7F45"/>
    <w:rsid w:val="005C104F"/>
    <w:rsid w:val="005C23C9"/>
    <w:rsid w:val="005D0D90"/>
    <w:rsid w:val="005D1D8D"/>
    <w:rsid w:val="005D326F"/>
    <w:rsid w:val="005D4183"/>
    <w:rsid w:val="005D4CA7"/>
    <w:rsid w:val="005D5141"/>
    <w:rsid w:val="005D71DC"/>
    <w:rsid w:val="005D7828"/>
    <w:rsid w:val="005E122D"/>
    <w:rsid w:val="005E2B79"/>
    <w:rsid w:val="005E2F38"/>
    <w:rsid w:val="005E4975"/>
    <w:rsid w:val="005E65DB"/>
    <w:rsid w:val="005F2F2D"/>
    <w:rsid w:val="005F3294"/>
    <w:rsid w:val="005F3335"/>
    <w:rsid w:val="005F37F7"/>
    <w:rsid w:val="005F3A54"/>
    <w:rsid w:val="005F3C51"/>
    <w:rsid w:val="005F42F0"/>
    <w:rsid w:val="005F5460"/>
    <w:rsid w:val="005F6718"/>
    <w:rsid w:val="005F78A1"/>
    <w:rsid w:val="00603B15"/>
    <w:rsid w:val="00603CEA"/>
    <w:rsid w:val="00605998"/>
    <w:rsid w:val="00606014"/>
    <w:rsid w:val="00610749"/>
    <w:rsid w:val="006116CE"/>
    <w:rsid w:val="00615F52"/>
    <w:rsid w:val="00616482"/>
    <w:rsid w:val="0061723E"/>
    <w:rsid w:val="00625BA7"/>
    <w:rsid w:val="00627D57"/>
    <w:rsid w:val="00627FC1"/>
    <w:rsid w:val="00630EAE"/>
    <w:rsid w:val="00631EC5"/>
    <w:rsid w:val="006324F6"/>
    <w:rsid w:val="00632D69"/>
    <w:rsid w:val="00632F6E"/>
    <w:rsid w:val="00633883"/>
    <w:rsid w:val="00634E57"/>
    <w:rsid w:val="00636329"/>
    <w:rsid w:val="006420A8"/>
    <w:rsid w:val="00644DCB"/>
    <w:rsid w:val="00645D63"/>
    <w:rsid w:val="00650DC2"/>
    <w:rsid w:val="0065119D"/>
    <w:rsid w:val="00651771"/>
    <w:rsid w:val="00651AD4"/>
    <w:rsid w:val="00652630"/>
    <w:rsid w:val="00652934"/>
    <w:rsid w:val="00652D93"/>
    <w:rsid w:val="00653FEC"/>
    <w:rsid w:val="006540E1"/>
    <w:rsid w:val="00654F00"/>
    <w:rsid w:val="00657096"/>
    <w:rsid w:val="00657238"/>
    <w:rsid w:val="0065784B"/>
    <w:rsid w:val="00661716"/>
    <w:rsid w:val="00662392"/>
    <w:rsid w:val="0066325F"/>
    <w:rsid w:val="006639C3"/>
    <w:rsid w:val="00664B47"/>
    <w:rsid w:val="0066676C"/>
    <w:rsid w:val="006678FD"/>
    <w:rsid w:val="006700A3"/>
    <w:rsid w:val="006702E7"/>
    <w:rsid w:val="00670F23"/>
    <w:rsid w:val="00671A77"/>
    <w:rsid w:val="00674C75"/>
    <w:rsid w:val="00683096"/>
    <w:rsid w:val="006837F0"/>
    <w:rsid w:val="00686EEC"/>
    <w:rsid w:val="0069030E"/>
    <w:rsid w:val="0069104E"/>
    <w:rsid w:val="006910C8"/>
    <w:rsid w:val="00692ED7"/>
    <w:rsid w:val="00693426"/>
    <w:rsid w:val="0069676D"/>
    <w:rsid w:val="00696E05"/>
    <w:rsid w:val="00697B44"/>
    <w:rsid w:val="006A0E0F"/>
    <w:rsid w:val="006A1A89"/>
    <w:rsid w:val="006A3E96"/>
    <w:rsid w:val="006A4E1E"/>
    <w:rsid w:val="006B000D"/>
    <w:rsid w:val="006B0F6B"/>
    <w:rsid w:val="006B1AB8"/>
    <w:rsid w:val="006B3F82"/>
    <w:rsid w:val="006B6A04"/>
    <w:rsid w:val="006B73A7"/>
    <w:rsid w:val="006B7BFE"/>
    <w:rsid w:val="006B7DC8"/>
    <w:rsid w:val="006C0278"/>
    <w:rsid w:val="006C0498"/>
    <w:rsid w:val="006C18C3"/>
    <w:rsid w:val="006C2201"/>
    <w:rsid w:val="006C2D4B"/>
    <w:rsid w:val="006C341F"/>
    <w:rsid w:val="006C4AD2"/>
    <w:rsid w:val="006C54D7"/>
    <w:rsid w:val="006C6B21"/>
    <w:rsid w:val="006C7290"/>
    <w:rsid w:val="006D00CD"/>
    <w:rsid w:val="006D0691"/>
    <w:rsid w:val="006D33DF"/>
    <w:rsid w:val="006D3F8A"/>
    <w:rsid w:val="006D5220"/>
    <w:rsid w:val="006D6723"/>
    <w:rsid w:val="006D7401"/>
    <w:rsid w:val="006D7A09"/>
    <w:rsid w:val="006E13CC"/>
    <w:rsid w:val="006E4B4B"/>
    <w:rsid w:val="006E71C4"/>
    <w:rsid w:val="006E737D"/>
    <w:rsid w:val="006F1F73"/>
    <w:rsid w:val="006F43A3"/>
    <w:rsid w:val="006F7909"/>
    <w:rsid w:val="007008FF"/>
    <w:rsid w:val="007009B7"/>
    <w:rsid w:val="00701060"/>
    <w:rsid w:val="00701657"/>
    <w:rsid w:val="00701B57"/>
    <w:rsid w:val="00701C68"/>
    <w:rsid w:val="00702837"/>
    <w:rsid w:val="00702BAA"/>
    <w:rsid w:val="00702D8E"/>
    <w:rsid w:val="00705161"/>
    <w:rsid w:val="0070669A"/>
    <w:rsid w:val="007077DE"/>
    <w:rsid w:val="00711008"/>
    <w:rsid w:val="007110F7"/>
    <w:rsid w:val="00711801"/>
    <w:rsid w:val="00716C6B"/>
    <w:rsid w:val="007170CF"/>
    <w:rsid w:val="007178FC"/>
    <w:rsid w:val="00717E2B"/>
    <w:rsid w:val="00720074"/>
    <w:rsid w:val="00720FF3"/>
    <w:rsid w:val="007216A1"/>
    <w:rsid w:val="00722112"/>
    <w:rsid w:val="00724D83"/>
    <w:rsid w:val="0072640A"/>
    <w:rsid w:val="007273C2"/>
    <w:rsid w:val="007279A7"/>
    <w:rsid w:val="007303FC"/>
    <w:rsid w:val="00730838"/>
    <w:rsid w:val="0073158F"/>
    <w:rsid w:val="00733AF3"/>
    <w:rsid w:val="007346D2"/>
    <w:rsid w:val="00734705"/>
    <w:rsid w:val="007361D0"/>
    <w:rsid w:val="007364CD"/>
    <w:rsid w:val="00740A44"/>
    <w:rsid w:val="007435CD"/>
    <w:rsid w:val="00743B9E"/>
    <w:rsid w:val="007453CA"/>
    <w:rsid w:val="00746110"/>
    <w:rsid w:val="007467DE"/>
    <w:rsid w:val="00747914"/>
    <w:rsid w:val="00753C0C"/>
    <w:rsid w:val="00754E26"/>
    <w:rsid w:val="00756F1F"/>
    <w:rsid w:val="00760CD9"/>
    <w:rsid w:val="00760F9E"/>
    <w:rsid w:val="007622B2"/>
    <w:rsid w:val="00763FFF"/>
    <w:rsid w:val="00765CFA"/>
    <w:rsid w:val="0077206E"/>
    <w:rsid w:val="00772827"/>
    <w:rsid w:val="00774692"/>
    <w:rsid w:val="00781B1C"/>
    <w:rsid w:val="0078532C"/>
    <w:rsid w:val="00785617"/>
    <w:rsid w:val="00785A09"/>
    <w:rsid w:val="00787419"/>
    <w:rsid w:val="00787558"/>
    <w:rsid w:val="00787DBD"/>
    <w:rsid w:val="007906A3"/>
    <w:rsid w:val="00794CEF"/>
    <w:rsid w:val="00794E7F"/>
    <w:rsid w:val="00796773"/>
    <w:rsid w:val="00796B06"/>
    <w:rsid w:val="007A234C"/>
    <w:rsid w:val="007A3A85"/>
    <w:rsid w:val="007A40F4"/>
    <w:rsid w:val="007A5974"/>
    <w:rsid w:val="007B0A6F"/>
    <w:rsid w:val="007C0D10"/>
    <w:rsid w:val="007C0FAB"/>
    <w:rsid w:val="007C16F4"/>
    <w:rsid w:val="007C2943"/>
    <w:rsid w:val="007C3890"/>
    <w:rsid w:val="007C5515"/>
    <w:rsid w:val="007C625A"/>
    <w:rsid w:val="007C661F"/>
    <w:rsid w:val="007C6BD3"/>
    <w:rsid w:val="007D04F5"/>
    <w:rsid w:val="007D48D1"/>
    <w:rsid w:val="007D54D2"/>
    <w:rsid w:val="007D5EA9"/>
    <w:rsid w:val="007D64C7"/>
    <w:rsid w:val="007E35E4"/>
    <w:rsid w:val="007E48F2"/>
    <w:rsid w:val="007E5442"/>
    <w:rsid w:val="007E5645"/>
    <w:rsid w:val="007E573D"/>
    <w:rsid w:val="007E7C37"/>
    <w:rsid w:val="007F1102"/>
    <w:rsid w:val="007F1551"/>
    <w:rsid w:val="007F76AB"/>
    <w:rsid w:val="007F7B28"/>
    <w:rsid w:val="008005F2"/>
    <w:rsid w:val="008010B6"/>
    <w:rsid w:val="00801A0D"/>
    <w:rsid w:val="00801AC3"/>
    <w:rsid w:val="00801C5D"/>
    <w:rsid w:val="00801CE5"/>
    <w:rsid w:val="0080380E"/>
    <w:rsid w:val="008039C8"/>
    <w:rsid w:val="0080658F"/>
    <w:rsid w:val="008074D4"/>
    <w:rsid w:val="00812BAA"/>
    <w:rsid w:val="00813D67"/>
    <w:rsid w:val="008150B2"/>
    <w:rsid w:val="00815369"/>
    <w:rsid w:val="008219BE"/>
    <w:rsid w:val="00825452"/>
    <w:rsid w:val="00825F6C"/>
    <w:rsid w:val="008322B7"/>
    <w:rsid w:val="00833F40"/>
    <w:rsid w:val="00834AF8"/>
    <w:rsid w:val="00836988"/>
    <w:rsid w:val="00841AF6"/>
    <w:rsid w:val="00845150"/>
    <w:rsid w:val="00845602"/>
    <w:rsid w:val="00847923"/>
    <w:rsid w:val="00847F75"/>
    <w:rsid w:val="00850898"/>
    <w:rsid w:val="00851461"/>
    <w:rsid w:val="008516A8"/>
    <w:rsid w:val="0085302A"/>
    <w:rsid w:val="0085308F"/>
    <w:rsid w:val="008530F9"/>
    <w:rsid w:val="00854920"/>
    <w:rsid w:val="008553DC"/>
    <w:rsid w:val="00855879"/>
    <w:rsid w:val="0085696D"/>
    <w:rsid w:val="00857059"/>
    <w:rsid w:val="00860D90"/>
    <w:rsid w:val="00862175"/>
    <w:rsid w:val="00862CFA"/>
    <w:rsid w:val="008643AF"/>
    <w:rsid w:val="008649BB"/>
    <w:rsid w:val="00864A2D"/>
    <w:rsid w:val="00867CB2"/>
    <w:rsid w:val="00867CDC"/>
    <w:rsid w:val="00872F19"/>
    <w:rsid w:val="008733EE"/>
    <w:rsid w:val="00873AAB"/>
    <w:rsid w:val="00873DD3"/>
    <w:rsid w:val="008746D5"/>
    <w:rsid w:val="00875A85"/>
    <w:rsid w:val="00875EF2"/>
    <w:rsid w:val="00877484"/>
    <w:rsid w:val="008806C8"/>
    <w:rsid w:val="00881EB6"/>
    <w:rsid w:val="008826C9"/>
    <w:rsid w:val="0088515C"/>
    <w:rsid w:val="00885778"/>
    <w:rsid w:val="008868BC"/>
    <w:rsid w:val="00887B1A"/>
    <w:rsid w:val="00891045"/>
    <w:rsid w:val="0089155A"/>
    <w:rsid w:val="00892744"/>
    <w:rsid w:val="008961B4"/>
    <w:rsid w:val="00896E31"/>
    <w:rsid w:val="00897CE4"/>
    <w:rsid w:val="008A0446"/>
    <w:rsid w:val="008A1B4B"/>
    <w:rsid w:val="008A1FDC"/>
    <w:rsid w:val="008A69D6"/>
    <w:rsid w:val="008A6F62"/>
    <w:rsid w:val="008B05AD"/>
    <w:rsid w:val="008B0D55"/>
    <w:rsid w:val="008B3164"/>
    <w:rsid w:val="008B3EAC"/>
    <w:rsid w:val="008B4C9C"/>
    <w:rsid w:val="008B5C0A"/>
    <w:rsid w:val="008C13CB"/>
    <w:rsid w:val="008C26A3"/>
    <w:rsid w:val="008C4843"/>
    <w:rsid w:val="008D0F46"/>
    <w:rsid w:val="008D173E"/>
    <w:rsid w:val="008D2F5E"/>
    <w:rsid w:val="008D5431"/>
    <w:rsid w:val="008D5645"/>
    <w:rsid w:val="008D57A2"/>
    <w:rsid w:val="008D593C"/>
    <w:rsid w:val="008E1B4B"/>
    <w:rsid w:val="008E2442"/>
    <w:rsid w:val="008E2899"/>
    <w:rsid w:val="008E2A04"/>
    <w:rsid w:val="008E2DAA"/>
    <w:rsid w:val="008E57FA"/>
    <w:rsid w:val="008E691D"/>
    <w:rsid w:val="008F277D"/>
    <w:rsid w:val="008F4550"/>
    <w:rsid w:val="008F6938"/>
    <w:rsid w:val="00902AEB"/>
    <w:rsid w:val="009047D9"/>
    <w:rsid w:val="009051A5"/>
    <w:rsid w:val="009108BD"/>
    <w:rsid w:val="0091177C"/>
    <w:rsid w:val="00912DE4"/>
    <w:rsid w:val="0091456A"/>
    <w:rsid w:val="00920D75"/>
    <w:rsid w:val="00922D56"/>
    <w:rsid w:val="0092483A"/>
    <w:rsid w:val="009279DA"/>
    <w:rsid w:val="00931629"/>
    <w:rsid w:val="00935C6D"/>
    <w:rsid w:val="00936D18"/>
    <w:rsid w:val="009375A8"/>
    <w:rsid w:val="009410A0"/>
    <w:rsid w:val="00942B0C"/>
    <w:rsid w:val="00943037"/>
    <w:rsid w:val="009434A6"/>
    <w:rsid w:val="00946524"/>
    <w:rsid w:val="00953448"/>
    <w:rsid w:val="00953B4F"/>
    <w:rsid w:val="00953BA0"/>
    <w:rsid w:val="00954DE6"/>
    <w:rsid w:val="00956A37"/>
    <w:rsid w:val="009576DD"/>
    <w:rsid w:val="009578A6"/>
    <w:rsid w:val="00960147"/>
    <w:rsid w:val="00960CE4"/>
    <w:rsid w:val="00960FFC"/>
    <w:rsid w:val="00961329"/>
    <w:rsid w:val="009621AB"/>
    <w:rsid w:val="00963456"/>
    <w:rsid w:val="009635A6"/>
    <w:rsid w:val="009635B9"/>
    <w:rsid w:val="0096517E"/>
    <w:rsid w:val="009651FA"/>
    <w:rsid w:val="00965322"/>
    <w:rsid w:val="009663E5"/>
    <w:rsid w:val="00966BA3"/>
    <w:rsid w:val="00970B6E"/>
    <w:rsid w:val="00970CD5"/>
    <w:rsid w:val="00970D32"/>
    <w:rsid w:val="00970D72"/>
    <w:rsid w:val="0097241F"/>
    <w:rsid w:val="009748DE"/>
    <w:rsid w:val="00975B97"/>
    <w:rsid w:val="00976159"/>
    <w:rsid w:val="009764AA"/>
    <w:rsid w:val="00977457"/>
    <w:rsid w:val="0098088E"/>
    <w:rsid w:val="00980ADA"/>
    <w:rsid w:val="0098183B"/>
    <w:rsid w:val="00982163"/>
    <w:rsid w:val="00982E28"/>
    <w:rsid w:val="00984FFB"/>
    <w:rsid w:val="00985709"/>
    <w:rsid w:val="009915CF"/>
    <w:rsid w:val="00991C1E"/>
    <w:rsid w:val="00993B6C"/>
    <w:rsid w:val="009958E6"/>
    <w:rsid w:val="009A10D0"/>
    <w:rsid w:val="009A2709"/>
    <w:rsid w:val="009A5C68"/>
    <w:rsid w:val="009A67C7"/>
    <w:rsid w:val="009A6951"/>
    <w:rsid w:val="009B0790"/>
    <w:rsid w:val="009B0BD6"/>
    <w:rsid w:val="009B34D7"/>
    <w:rsid w:val="009B6A29"/>
    <w:rsid w:val="009C126B"/>
    <w:rsid w:val="009C4968"/>
    <w:rsid w:val="009C734E"/>
    <w:rsid w:val="009C7AE1"/>
    <w:rsid w:val="009D165B"/>
    <w:rsid w:val="009D2D54"/>
    <w:rsid w:val="009D351A"/>
    <w:rsid w:val="009D5338"/>
    <w:rsid w:val="009D62A3"/>
    <w:rsid w:val="009E2D2C"/>
    <w:rsid w:val="009E3460"/>
    <w:rsid w:val="009E4A81"/>
    <w:rsid w:val="009E6CF1"/>
    <w:rsid w:val="009E73A7"/>
    <w:rsid w:val="009F156D"/>
    <w:rsid w:val="009F3C2B"/>
    <w:rsid w:val="009F4488"/>
    <w:rsid w:val="009F5803"/>
    <w:rsid w:val="009F6C29"/>
    <w:rsid w:val="009F7B69"/>
    <w:rsid w:val="00A00C16"/>
    <w:rsid w:val="00A018B3"/>
    <w:rsid w:val="00A04A47"/>
    <w:rsid w:val="00A05B15"/>
    <w:rsid w:val="00A102F1"/>
    <w:rsid w:val="00A110E4"/>
    <w:rsid w:val="00A12D77"/>
    <w:rsid w:val="00A12E16"/>
    <w:rsid w:val="00A136E1"/>
    <w:rsid w:val="00A13785"/>
    <w:rsid w:val="00A15BDD"/>
    <w:rsid w:val="00A1625B"/>
    <w:rsid w:val="00A1647B"/>
    <w:rsid w:val="00A16B0A"/>
    <w:rsid w:val="00A200ED"/>
    <w:rsid w:val="00A20454"/>
    <w:rsid w:val="00A21DF2"/>
    <w:rsid w:val="00A22367"/>
    <w:rsid w:val="00A23C45"/>
    <w:rsid w:val="00A24637"/>
    <w:rsid w:val="00A257FA"/>
    <w:rsid w:val="00A2691A"/>
    <w:rsid w:val="00A27BA6"/>
    <w:rsid w:val="00A30078"/>
    <w:rsid w:val="00A307A7"/>
    <w:rsid w:val="00A3084C"/>
    <w:rsid w:val="00A31093"/>
    <w:rsid w:val="00A32D82"/>
    <w:rsid w:val="00A33D48"/>
    <w:rsid w:val="00A34979"/>
    <w:rsid w:val="00A35829"/>
    <w:rsid w:val="00A40693"/>
    <w:rsid w:val="00A40E0F"/>
    <w:rsid w:val="00A4109E"/>
    <w:rsid w:val="00A420BA"/>
    <w:rsid w:val="00A42CD4"/>
    <w:rsid w:val="00A4359A"/>
    <w:rsid w:val="00A45EF6"/>
    <w:rsid w:val="00A46734"/>
    <w:rsid w:val="00A471A1"/>
    <w:rsid w:val="00A47FEF"/>
    <w:rsid w:val="00A50BCC"/>
    <w:rsid w:val="00A531D6"/>
    <w:rsid w:val="00A54A44"/>
    <w:rsid w:val="00A54D7F"/>
    <w:rsid w:val="00A56257"/>
    <w:rsid w:val="00A567AA"/>
    <w:rsid w:val="00A614A3"/>
    <w:rsid w:val="00A6335A"/>
    <w:rsid w:val="00A65B81"/>
    <w:rsid w:val="00A66CE2"/>
    <w:rsid w:val="00A674AD"/>
    <w:rsid w:val="00A71C8D"/>
    <w:rsid w:val="00A725EC"/>
    <w:rsid w:val="00A73200"/>
    <w:rsid w:val="00A7391A"/>
    <w:rsid w:val="00A7493F"/>
    <w:rsid w:val="00A74F73"/>
    <w:rsid w:val="00A75609"/>
    <w:rsid w:val="00A802C7"/>
    <w:rsid w:val="00A829F9"/>
    <w:rsid w:val="00A82F9C"/>
    <w:rsid w:val="00A83663"/>
    <w:rsid w:val="00A8383C"/>
    <w:rsid w:val="00A84B59"/>
    <w:rsid w:val="00A85AB1"/>
    <w:rsid w:val="00A87954"/>
    <w:rsid w:val="00A93225"/>
    <w:rsid w:val="00A94894"/>
    <w:rsid w:val="00A96729"/>
    <w:rsid w:val="00A97D10"/>
    <w:rsid w:val="00AA0D3E"/>
    <w:rsid w:val="00AA1489"/>
    <w:rsid w:val="00AA2CFC"/>
    <w:rsid w:val="00AA392E"/>
    <w:rsid w:val="00AA4834"/>
    <w:rsid w:val="00AA5D2E"/>
    <w:rsid w:val="00AA7A0C"/>
    <w:rsid w:val="00AB02F3"/>
    <w:rsid w:val="00AB33C9"/>
    <w:rsid w:val="00AB6C67"/>
    <w:rsid w:val="00AB79E3"/>
    <w:rsid w:val="00AC1922"/>
    <w:rsid w:val="00AC2129"/>
    <w:rsid w:val="00AC2190"/>
    <w:rsid w:val="00AC4D5A"/>
    <w:rsid w:val="00AC53CF"/>
    <w:rsid w:val="00AC5E88"/>
    <w:rsid w:val="00AC7FF5"/>
    <w:rsid w:val="00AD5F7A"/>
    <w:rsid w:val="00AD7ACA"/>
    <w:rsid w:val="00AE080C"/>
    <w:rsid w:val="00AF0614"/>
    <w:rsid w:val="00AF1438"/>
    <w:rsid w:val="00AF195A"/>
    <w:rsid w:val="00AF1F14"/>
    <w:rsid w:val="00AF7DB4"/>
    <w:rsid w:val="00B00A3C"/>
    <w:rsid w:val="00B00D01"/>
    <w:rsid w:val="00B011CA"/>
    <w:rsid w:val="00B038BA"/>
    <w:rsid w:val="00B03A1B"/>
    <w:rsid w:val="00B04A40"/>
    <w:rsid w:val="00B053E9"/>
    <w:rsid w:val="00B0577D"/>
    <w:rsid w:val="00B11A55"/>
    <w:rsid w:val="00B13E57"/>
    <w:rsid w:val="00B15A01"/>
    <w:rsid w:val="00B176C6"/>
    <w:rsid w:val="00B2044D"/>
    <w:rsid w:val="00B210B3"/>
    <w:rsid w:val="00B25895"/>
    <w:rsid w:val="00B330A1"/>
    <w:rsid w:val="00B334B4"/>
    <w:rsid w:val="00B342A5"/>
    <w:rsid w:val="00B36727"/>
    <w:rsid w:val="00B41721"/>
    <w:rsid w:val="00B4217A"/>
    <w:rsid w:val="00B44649"/>
    <w:rsid w:val="00B53AB9"/>
    <w:rsid w:val="00B55503"/>
    <w:rsid w:val="00B55AF2"/>
    <w:rsid w:val="00B56C23"/>
    <w:rsid w:val="00B57137"/>
    <w:rsid w:val="00B57C92"/>
    <w:rsid w:val="00B60E9D"/>
    <w:rsid w:val="00B6101F"/>
    <w:rsid w:val="00B61C7C"/>
    <w:rsid w:val="00B63F00"/>
    <w:rsid w:val="00B66964"/>
    <w:rsid w:val="00B72D09"/>
    <w:rsid w:val="00B72EED"/>
    <w:rsid w:val="00B73069"/>
    <w:rsid w:val="00B7473D"/>
    <w:rsid w:val="00B747AD"/>
    <w:rsid w:val="00B75A87"/>
    <w:rsid w:val="00B764B9"/>
    <w:rsid w:val="00B76C05"/>
    <w:rsid w:val="00B77AE4"/>
    <w:rsid w:val="00B80CD1"/>
    <w:rsid w:val="00B80CD7"/>
    <w:rsid w:val="00B81662"/>
    <w:rsid w:val="00B82763"/>
    <w:rsid w:val="00B833BC"/>
    <w:rsid w:val="00B83751"/>
    <w:rsid w:val="00B858B5"/>
    <w:rsid w:val="00B8631B"/>
    <w:rsid w:val="00B86427"/>
    <w:rsid w:val="00B86FC3"/>
    <w:rsid w:val="00B87843"/>
    <w:rsid w:val="00B91833"/>
    <w:rsid w:val="00B91B1E"/>
    <w:rsid w:val="00B92546"/>
    <w:rsid w:val="00B92B8D"/>
    <w:rsid w:val="00B93B31"/>
    <w:rsid w:val="00B9747C"/>
    <w:rsid w:val="00B97744"/>
    <w:rsid w:val="00B97C7D"/>
    <w:rsid w:val="00BA1A9A"/>
    <w:rsid w:val="00BA1B7A"/>
    <w:rsid w:val="00BA23CF"/>
    <w:rsid w:val="00BA30AD"/>
    <w:rsid w:val="00BA3415"/>
    <w:rsid w:val="00BA3A0F"/>
    <w:rsid w:val="00BB14E7"/>
    <w:rsid w:val="00BB1CF4"/>
    <w:rsid w:val="00BB2977"/>
    <w:rsid w:val="00BB36F9"/>
    <w:rsid w:val="00BB3961"/>
    <w:rsid w:val="00BB5616"/>
    <w:rsid w:val="00BB75B5"/>
    <w:rsid w:val="00BB7EB4"/>
    <w:rsid w:val="00BB7EC6"/>
    <w:rsid w:val="00BC0462"/>
    <w:rsid w:val="00BC0DEE"/>
    <w:rsid w:val="00BC0EA0"/>
    <w:rsid w:val="00BC12F6"/>
    <w:rsid w:val="00BC2A36"/>
    <w:rsid w:val="00BC63AC"/>
    <w:rsid w:val="00BD17CD"/>
    <w:rsid w:val="00BD321C"/>
    <w:rsid w:val="00BD4475"/>
    <w:rsid w:val="00BD5999"/>
    <w:rsid w:val="00BD7ECD"/>
    <w:rsid w:val="00BE0EA2"/>
    <w:rsid w:val="00BE2939"/>
    <w:rsid w:val="00BE3254"/>
    <w:rsid w:val="00BE56DB"/>
    <w:rsid w:val="00BE784A"/>
    <w:rsid w:val="00BF0DF3"/>
    <w:rsid w:val="00BF2719"/>
    <w:rsid w:val="00BF4630"/>
    <w:rsid w:val="00BF7294"/>
    <w:rsid w:val="00C001FF"/>
    <w:rsid w:val="00C00948"/>
    <w:rsid w:val="00C03DA0"/>
    <w:rsid w:val="00C03F08"/>
    <w:rsid w:val="00C04BBF"/>
    <w:rsid w:val="00C05318"/>
    <w:rsid w:val="00C06274"/>
    <w:rsid w:val="00C06A5D"/>
    <w:rsid w:val="00C153A0"/>
    <w:rsid w:val="00C21E42"/>
    <w:rsid w:val="00C21FDD"/>
    <w:rsid w:val="00C22911"/>
    <w:rsid w:val="00C22B74"/>
    <w:rsid w:val="00C231B4"/>
    <w:rsid w:val="00C2572F"/>
    <w:rsid w:val="00C27086"/>
    <w:rsid w:val="00C30B78"/>
    <w:rsid w:val="00C34915"/>
    <w:rsid w:val="00C34FC5"/>
    <w:rsid w:val="00C36D69"/>
    <w:rsid w:val="00C37935"/>
    <w:rsid w:val="00C40FA5"/>
    <w:rsid w:val="00C41BF5"/>
    <w:rsid w:val="00C42266"/>
    <w:rsid w:val="00C43076"/>
    <w:rsid w:val="00C43EBA"/>
    <w:rsid w:val="00C456F8"/>
    <w:rsid w:val="00C47402"/>
    <w:rsid w:val="00C475C5"/>
    <w:rsid w:val="00C51891"/>
    <w:rsid w:val="00C53EE6"/>
    <w:rsid w:val="00C6068A"/>
    <w:rsid w:val="00C60A02"/>
    <w:rsid w:val="00C616B4"/>
    <w:rsid w:val="00C6283D"/>
    <w:rsid w:val="00C642BC"/>
    <w:rsid w:val="00C66447"/>
    <w:rsid w:val="00C66748"/>
    <w:rsid w:val="00C66DE9"/>
    <w:rsid w:val="00C7029B"/>
    <w:rsid w:val="00C70C18"/>
    <w:rsid w:val="00C71F23"/>
    <w:rsid w:val="00C7221D"/>
    <w:rsid w:val="00C72FB5"/>
    <w:rsid w:val="00C73B94"/>
    <w:rsid w:val="00C747BF"/>
    <w:rsid w:val="00C75241"/>
    <w:rsid w:val="00C75D5D"/>
    <w:rsid w:val="00C773C9"/>
    <w:rsid w:val="00C7782D"/>
    <w:rsid w:val="00C81B3D"/>
    <w:rsid w:val="00C84E72"/>
    <w:rsid w:val="00C85648"/>
    <w:rsid w:val="00C86B1E"/>
    <w:rsid w:val="00C86F84"/>
    <w:rsid w:val="00C87E2B"/>
    <w:rsid w:val="00C91CDA"/>
    <w:rsid w:val="00C923F0"/>
    <w:rsid w:val="00C9262F"/>
    <w:rsid w:val="00C92E77"/>
    <w:rsid w:val="00C93199"/>
    <w:rsid w:val="00C93A7F"/>
    <w:rsid w:val="00C959E2"/>
    <w:rsid w:val="00C96336"/>
    <w:rsid w:val="00C96A10"/>
    <w:rsid w:val="00CA177C"/>
    <w:rsid w:val="00CA2A0E"/>
    <w:rsid w:val="00CA46A3"/>
    <w:rsid w:val="00CA4C14"/>
    <w:rsid w:val="00CA73E2"/>
    <w:rsid w:val="00CB28EA"/>
    <w:rsid w:val="00CB3C5E"/>
    <w:rsid w:val="00CB3E97"/>
    <w:rsid w:val="00CB614D"/>
    <w:rsid w:val="00CC0D66"/>
    <w:rsid w:val="00CC2025"/>
    <w:rsid w:val="00CC2602"/>
    <w:rsid w:val="00CC2976"/>
    <w:rsid w:val="00CC29FF"/>
    <w:rsid w:val="00CC2C29"/>
    <w:rsid w:val="00CC39BF"/>
    <w:rsid w:val="00CC474D"/>
    <w:rsid w:val="00CC485B"/>
    <w:rsid w:val="00CC53F8"/>
    <w:rsid w:val="00CC547E"/>
    <w:rsid w:val="00CC60A2"/>
    <w:rsid w:val="00CD0548"/>
    <w:rsid w:val="00CD0676"/>
    <w:rsid w:val="00CD0DC1"/>
    <w:rsid w:val="00CD212D"/>
    <w:rsid w:val="00CD3756"/>
    <w:rsid w:val="00CD43FA"/>
    <w:rsid w:val="00CD5B58"/>
    <w:rsid w:val="00CE0AF7"/>
    <w:rsid w:val="00CE1891"/>
    <w:rsid w:val="00CE1933"/>
    <w:rsid w:val="00CE1FCE"/>
    <w:rsid w:val="00CE2596"/>
    <w:rsid w:val="00CE35FE"/>
    <w:rsid w:val="00CE43E4"/>
    <w:rsid w:val="00CE51F2"/>
    <w:rsid w:val="00CE6166"/>
    <w:rsid w:val="00CE6197"/>
    <w:rsid w:val="00CE64FE"/>
    <w:rsid w:val="00CF10B4"/>
    <w:rsid w:val="00CF2197"/>
    <w:rsid w:val="00CF44CB"/>
    <w:rsid w:val="00CF44E5"/>
    <w:rsid w:val="00CF727E"/>
    <w:rsid w:val="00CF729E"/>
    <w:rsid w:val="00D00195"/>
    <w:rsid w:val="00D012B6"/>
    <w:rsid w:val="00D0134C"/>
    <w:rsid w:val="00D06F51"/>
    <w:rsid w:val="00D13C2C"/>
    <w:rsid w:val="00D173DA"/>
    <w:rsid w:val="00D179E2"/>
    <w:rsid w:val="00D17DAB"/>
    <w:rsid w:val="00D205B6"/>
    <w:rsid w:val="00D20A9E"/>
    <w:rsid w:val="00D21376"/>
    <w:rsid w:val="00D239BA"/>
    <w:rsid w:val="00D24A84"/>
    <w:rsid w:val="00D25285"/>
    <w:rsid w:val="00D259D0"/>
    <w:rsid w:val="00D27456"/>
    <w:rsid w:val="00D27A4F"/>
    <w:rsid w:val="00D30319"/>
    <w:rsid w:val="00D324CA"/>
    <w:rsid w:val="00D32640"/>
    <w:rsid w:val="00D33E49"/>
    <w:rsid w:val="00D3590B"/>
    <w:rsid w:val="00D40D0C"/>
    <w:rsid w:val="00D41980"/>
    <w:rsid w:val="00D41BD7"/>
    <w:rsid w:val="00D439F7"/>
    <w:rsid w:val="00D45A49"/>
    <w:rsid w:val="00D45B59"/>
    <w:rsid w:val="00D46C51"/>
    <w:rsid w:val="00D51597"/>
    <w:rsid w:val="00D5180A"/>
    <w:rsid w:val="00D51D45"/>
    <w:rsid w:val="00D52295"/>
    <w:rsid w:val="00D52BA6"/>
    <w:rsid w:val="00D54301"/>
    <w:rsid w:val="00D545B8"/>
    <w:rsid w:val="00D55BFF"/>
    <w:rsid w:val="00D55CB0"/>
    <w:rsid w:val="00D55CB7"/>
    <w:rsid w:val="00D63202"/>
    <w:rsid w:val="00D645C5"/>
    <w:rsid w:val="00D646E9"/>
    <w:rsid w:val="00D66509"/>
    <w:rsid w:val="00D679FA"/>
    <w:rsid w:val="00D706B5"/>
    <w:rsid w:val="00D7079E"/>
    <w:rsid w:val="00D71152"/>
    <w:rsid w:val="00D74096"/>
    <w:rsid w:val="00D74350"/>
    <w:rsid w:val="00D74AB5"/>
    <w:rsid w:val="00D74D97"/>
    <w:rsid w:val="00D7621B"/>
    <w:rsid w:val="00D77A66"/>
    <w:rsid w:val="00D77FAC"/>
    <w:rsid w:val="00D813B4"/>
    <w:rsid w:val="00D81B87"/>
    <w:rsid w:val="00D82CB6"/>
    <w:rsid w:val="00D83A08"/>
    <w:rsid w:val="00D84A09"/>
    <w:rsid w:val="00D853DE"/>
    <w:rsid w:val="00D85790"/>
    <w:rsid w:val="00D86C92"/>
    <w:rsid w:val="00D87F7B"/>
    <w:rsid w:val="00D90953"/>
    <w:rsid w:val="00D90D60"/>
    <w:rsid w:val="00D95282"/>
    <w:rsid w:val="00D95B7E"/>
    <w:rsid w:val="00D9749B"/>
    <w:rsid w:val="00D97A8C"/>
    <w:rsid w:val="00DA1E11"/>
    <w:rsid w:val="00DA2476"/>
    <w:rsid w:val="00DA4665"/>
    <w:rsid w:val="00DA54FB"/>
    <w:rsid w:val="00DA5DD0"/>
    <w:rsid w:val="00DA6264"/>
    <w:rsid w:val="00DA7273"/>
    <w:rsid w:val="00DB0BF9"/>
    <w:rsid w:val="00DB1079"/>
    <w:rsid w:val="00DB572E"/>
    <w:rsid w:val="00DC27B4"/>
    <w:rsid w:val="00DC3C6D"/>
    <w:rsid w:val="00DC6D7A"/>
    <w:rsid w:val="00DD138E"/>
    <w:rsid w:val="00DD156E"/>
    <w:rsid w:val="00DD24C5"/>
    <w:rsid w:val="00DD2BC2"/>
    <w:rsid w:val="00DD3516"/>
    <w:rsid w:val="00DD37AD"/>
    <w:rsid w:val="00DD512E"/>
    <w:rsid w:val="00DD5DCE"/>
    <w:rsid w:val="00DD77C1"/>
    <w:rsid w:val="00DE2BB9"/>
    <w:rsid w:val="00DE5664"/>
    <w:rsid w:val="00DE599A"/>
    <w:rsid w:val="00DF0F9C"/>
    <w:rsid w:val="00DF265F"/>
    <w:rsid w:val="00DF30FF"/>
    <w:rsid w:val="00DF475F"/>
    <w:rsid w:val="00DF4DE7"/>
    <w:rsid w:val="00DF503D"/>
    <w:rsid w:val="00DF6916"/>
    <w:rsid w:val="00DF714C"/>
    <w:rsid w:val="00E019CB"/>
    <w:rsid w:val="00E01FCA"/>
    <w:rsid w:val="00E02EEA"/>
    <w:rsid w:val="00E06582"/>
    <w:rsid w:val="00E077FC"/>
    <w:rsid w:val="00E10FC0"/>
    <w:rsid w:val="00E11B87"/>
    <w:rsid w:val="00E11DF9"/>
    <w:rsid w:val="00E1277A"/>
    <w:rsid w:val="00E1398F"/>
    <w:rsid w:val="00E15326"/>
    <w:rsid w:val="00E17251"/>
    <w:rsid w:val="00E218E9"/>
    <w:rsid w:val="00E21BD3"/>
    <w:rsid w:val="00E2408D"/>
    <w:rsid w:val="00E24D39"/>
    <w:rsid w:val="00E2572A"/>
    <w:rsid w:val="00E259B3"/>
    <w:rsid w:val="00E25F18"/>
    <w:rsid w:val="00E26E79"/>
    <w:rsid w:val="00E273B6"/>
    <w:rsid w:val="00E277FB"/>
    <w:rsid w:val="00E30F1E"/>
    <w:rsid w:val="00E319C5"/>
    <w:rsid w:val="00E324FB"/>
    <w:rsid w:val="00E35ADD"/>
    <w:rsid w:val="00E370A2"/>
    <w:rsid w:val="00E37109"/>
    <w:rsid w:val="00E41B2B"/>
    <w:rsid w:val="00E43683"/>
    <w:rsid w:val="00E462D7"/>
    <w:rsid w:val="00E557C6"/>
    <w:rsid w:val="00E5599C"/>
    <w:rsid w:val="00E60953"/>
    <w:rsid w:val="00E61635"/>
    <w:rsid w:val="00E61DFF"/>
    <w:rsid w:val="00E620F5"/>
    <w:rsid w:val="00E62E2A"/>
    <w:rsid w:val="00E64A8B"/>
    <w:rsid w:val="00E651A0"/>
    <w:rsid w:val="00E65991"/>
    <w:rsid w:val="00E67E44"/>
    <w:rsid w:val="00E700CA"/>
    <w:rsid w:val="00E7094E"/>
    <w:rsid w:val="00E72540"/>
    <w:rsid w:val="00E727AA"/>
    <w:rsid w:val="00E740D1"/>
    <w:rsid w:val="00E76769"/>
    <w:rsid w:val="00E767DD"/>
    <w:rsid w:val="00E80602"/>
    <w:rsid w:val="00E81842"/>
    <w:rsid w:val="00E81CEC"/>
    <w:rsid w:val="00E82011"/>
    <w:rsid w:val="00E83E32"/>
    <w:rsid w:val="00E8544D"/>
    <w:rsid w:val="00E87544"/>
    <w:rsid w:val="00E90174"/>
    <w:rsid w:val="00E9069C"/>
    <w:rsid w:val="00E909EE"/>
    <w:rsid w:val="00E91741"/>
    <w:rsid w:val="00E9202C"/>
    <w:rsid w:val="00E955FB"/>
    <w:rsid w:val="00E967BF"/>
    <w:rsid w:val="00EA3860"/>
    <w:rsid w:val="00EA5DE2"/>
    <w:rsid w:val="00EA65AB"/>
    <w:rsid w:val="00EB0402"/>
    <w:rsid w:val="00EB116F"/>
    <w:rsid w:val="00EB2915"/>
    <w:rsid w:val="00EB3CA0"/>
    <w:rsid w:val="00EB696C"/>
    <w:rsid w:val="00EC090F"/>
    <w:rsid w:val="00EC1443"/>
    <w:rsid w:val="00EC26A8"/>
    <w:rsid w:val="00EC3F08"/>
    <w:rsid w:val="00EC4428"/>
    <w:rsid w:val="00EC4B5D"/>
    <w:rsid w:val="00EC71C4"/>
    <w:rsid w:val="00ED0B91"/>
    <w:rsid w:val="00ED1FAA"/>
    <w:rsid w:val="00ED253B"/>
    <w:rsid w:val="00ED5ABC"/>
    <w:rsid w:val="00ED7572"/>
    <w:rsid w:val="00EE2E76"/>
    <w:rsid w:val="00EE49C9"/>
    <w:rsid w:val="00EE5C41"/>
    <w:rsid w:val="00EE5FB7"/>
    <w:rsid w:val="00EE62E5"/>
    <w:rsid w:val="00EE6911"/>
    <w:rsid w:val="00EE7627"/>
    <w:rsid w:val="00EE7DB8"/>
    <w:rsid w:val="00EF0CF8"/>
    <w:rsid w:val="00EF3BD7"/>
    <w:rsid w:val="00EF69F3"/>
    <w:rsid w:val="00EF6F9C"/>
    <w:rsid w:val="00F01069"/>
    <w:rsid w:val="00F02237"/>
    <w:rsid w:val="00F02A3D"/>
    <w:rsid w:val="00F0311F"/>
    <w:rsid w:val="00F031BA"/>
    <w:rsid w:val="00F03773"/>
    <w:rsid w:val="00F05FD1"/>
    <w:rsid w:val="00F135A3"/>
    <w:rsid w:val="00F21123"/>
    <w:rsid w:val="00F22A9E"/>
    <w:rsid w:val="00F23006"/>
    <w:rsid w:val="00F23EF2"/>
    <w:rsid w:val="00F26C3B"/>
    <w:rsid w:val="00F26DAA"/>
    <w:rsid w:val="00F30DD3"/>
    <w:rsid w:val="00F30E4B"/>
    <w:rsid w:val="00F33222"/>
    <w:rsid w:val="00F334BE"/>
    <w:rsid w:val="00F33FBF"/>
    <w:rsid w:val="00F35466"/>
    <w:rsid w:val="00F36583"/>
    <w:rsid w:val="00F37C60"/>
    <w:rsid w:val="00F50851"/>
    <w:rsid w:val="00F51FDC"/>
    <w:rsid w:val="00F5230B"/>
    <w:rsid w:val="00F55AAF"/>
    <w:rsid w:val="00F56EF7"/>
    <w:rsid w:val="00F571A2"/>
    <w:rsid w:val="00F622FE"/>
    <w:rsid w:val="00F640F0"/>
    <w:rsid w:val="00F66D71"/>
    <w:rsid w:val="00F70C04"/>
    <w:rsid w:val="00F717E3"/>
    <w:rsid w:val="00F72080"/>
    <w:rsid w:val="00F7227D"/>
    <w:rsid w:val="00F72B2B"/>
    <w:rsid w:val="00F74CCA"/>
    <w:rsid w:val="00F761CC"/>
    <w:rsid w:val="00F807CA"/>
    <w:rsid w:val="00F80934"/>
    <w:rsid w:val="00F8274D"/>
    <w:rsid w:val="00F82BFE"/>
    <w:rsid w:val="00F83013"/>
    <w:rsid w:val="00F83132"/>
    <w:rsid w:val="00F83304"/>
    <w:rsid w:val="00F83B32"/>
    <w:rsid w:val="00F83DC2"/>
    <w:rsid w:val="00F8404B"/>
    <w:rsid w:val="00F860F3"/>
    <w:rsid w:val="00F86711"/>
    <w:rsid w:val="00F977E9"/>
    <w:rsid w:val="00FA292B"/>
    <w:rsid w:val="00FA79FF"/>
    <w:rsid w:val="00FB1950"/>
    <w:rsid w:val="00FC04B3"/>
    <w:rsid w:val="00FC12CF"/>
    <w:rsid w:val="00FC1344"/>
    <w:rsid w:val="00FC1925"/>
    <w:rsid w:val="00FC2FCA"/>
    <w:rsid w:val="00FC60C9"/>
    <w:rsid w:val="00FD398E"/>
    <w:rsid w:val="00FD412F"/>
    <w:rsid w:val="00FD62BA"/>
    <w:rsid w:val="00FD637A"/>
    <w:rsid w:val="00FD675B"/>
    <w:rsid w:val="00FE0781"/>
    <w:rsid w:val="00FE781B"/>
    <w:rsid w:val="00FF0251"/>
    <w:rsid w:val="00FF0F29"/>
    <w:rsid w:val="00FF2A29"/>
    <w:rsid w:val="00FF2B7A"/>
    <w:rsid w:val="00FF4DB0"/>
    <w:rsid w:val="00FF78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3"/>
        <o:r id="V:Rule3" type="connector" idref="#_x0000_s1032"/>
        <o:r id="V:Rule4" type="connector" idref="#_x0000_s1031"/>
        <o:r id="V:Rule5" type="connector" idref="#_x0000_s1035"/>
        <o:r id="V:Rule6"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paragraph" w:styleId="Heading4">
    <w:name w:val="heading 4"/>
    <w:basedOn w:val="Normal"/>
    <w:next w:val="Normal"/>
    <w:link w:val="Heading4Char"/>
    <w:uiPriority w:val="9"/>
    <w:semiHidden/>
    <w:unhideWhenUsed/>
    <w:qFormat/>
    <w:rsid w:val="006059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uiPriority w:val="99"/>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uiPriority w:val="99"/>
    <w:rsid w:val="005F42F0"/>
    <w:rPr>
      <w:rFonts w:ascii="Arial" w:eastAsia="Times New Roman" w:hAnsi="Arial" w:cs="Arial"/>
      <w:lang w:eastAsia="ja-JP"/>
    </w:rPr>
  </w:style>
  <w:style w:type="paragraph" w:styleId="Footer">
    <w:name w:val="footer"/>
    <w:basedOn w:val="Normal"/>
    <w:link w:val="FooterChar"/>
    <w:uiPriority w:val="99"/>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uiPriority w:val="99"/>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character" w:styleId="Strong">
    <w:name w:val="Strong"/>
    <w:basedOn w:val="DefaultParagraphFont"/>
    <w:uiPriority w:val="22"/>
    <w:qFormat/>
    <w:rsid w:val="007303FC"/>
    <w:rPr>
      <w:b/>
      <w:bCs/>
    </w:rPr>
  </w:style>
  <w:style w:type="character" w:customStyle="1" w:styleId="Heading4Char">
    <w:name w:val="Heading 4 Char"/>
    <w:basedOn w:val="DefaultParagraphFont"/>
    <w:link w:val="Heading4"/>
    <w:uiPriority w:val="9"/>
    <w:semiHidden/>
    <w:rsid w:val="0060599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522">
      <w:bodyDiv w:val="1"/>
      <w:marLeft w:val="0"/>
      <w:marRight w:val="0"/>
      <w:marTop w:val="0"/>
      <w:marBottom w:val="0"/>
      <w:divBdr>
        <w:top w:val="none" w:sz="0" w:space="0" w:color="auto"/>
        <w:left w:val="none" w:sz="0" w:space="0" w:color="auto"/>
        <w:bottom w:val="none" w:sz="0" w:space="0" w:color="auto"/>
        <w:right w:val="none" w:sz="0" w:space="0" w:color="auto"/>
      </w:divBdr>
    </w:div>
    <w:div w:id="93210587">
      <w:bodyDiv w:val="1"/>
      <w:marLeft w:val="0"/>
      <w:marRight w:val="0"/>
      <w:marTop w:val="0"/>
      <w:marBottom w:val="0"/>
      <w:divBdr>
        <w:top w:val="none" w:sz="0" w:space="0" w:color="auto"/>
        <w:left w:val="none" w:sz="0" w:space="0" w:color="auto"/>
        <w:bottom w:val="none" w:sz="0" w:space="0" w:color="auto"/>
        <w:right w:val="none" w:sz="0" w:space="0" w:color="auto"/>
      </w:divBdr>
    </w:div>
    <w:div w:id="133722203">
      <w:bodyDiv w:val="1"/>
      <w:marLeft w:val="0"/>
      <w:marRight w:val="0"/>
      <w:marTop w:val="0"/>
      <w:marBottom w:val="0"/>
      <w:divBdr>
        <w:top w:val="none" w:sz="0" w:space="0" w:color="auto"/>
        <w:left w:val="none" w:sz="0" w:space="0" w:color="auto"/>
        <w:bottom w:val="none" w:sz="0" w:space="0" w:color="auto"/>
        <w:right w:val="none" w:sz="0" w:space="0" w:color="auto"/>
      </w:divBdr>
    </w:div>
    <w:div w:id="286275614">
      <w:bodyDiv w:val="1"/>
      <w:marLeft w:val="0"/>
      <w:marRight w:val="0"/>
      <w:marTop w:val="0"/>
      <w:marBottom w:val="0"/>
      <w:divBdr>
        <w:top w:val="none" w:sz="0" w:space="0" w:color="auto"/>
        <w:left w:val="none" w:sz="0" w:space="0" w:color="auto"/>
        <w:bottom w:val="none" w:sz="0" w:space="0" w:color="auto"/>
        <w:right w:val="none" w:sz="0" w:space="0" w:color="auto"/>
      </w:divBdr>
    </w:div>
    <w:div w:id="410346319">
      <w:bodyDiv w:val="1"/>
      <w:marLeft w:val="0"/>
      <w:marRight w:val="0"/>
      <w:marTop w:val="0"/>
      <w:marBottom w:val="0"/>
      <w:divBdr>
        <w:top w:val="none" w:sz="0" w:space="0" w:color="auto"/>
        <w:left w:val="none" w:sz="0" w:space="0" w:color="auto"/>
        <w:bottom w:val="none" w:sz="0" w:space="0" w:color="auto"/>
        <w:right w:val="none" w:sz="0" w:space="0" w:color="auto"/>
      </w:divBdr>
    </w:div>
    <w:div w:id="440492277">
      <w:bodyDiv w:val="1"/>
      <w:marLeft w:val="0"/>
      <w:marRight w:val="0"/>
      <w:marTop w:val="0"/>
      <w:marBottom w:val="0"/>
      <w:divBdr>
        <w:top w:val="none" w:sz="0" w:space="0" w:color="auto"/>
        <w:left w:val="none" w:sz="0" w:space="0" w:color="auto"/>
        <w:bottom w:val="none" w:sz="0" w:space="0" w:color="auto"/>
        <w:right w:val="none" w:sz="0" w:space="0" w:color="auto"/>
      </w:divBdr>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 w:id="733427510">
      <w:bodyDiv w:val="1"/>
      <w:marLeft w:val="0"/>
      <w:marRight w:val="0"/>
      <w:marTop w:val="0"/>
      <w:marBottom w:val="0"/>
      <w:divBdr>
        <w:top w:val="none" w:sz="0" w:space="0" w:color="auto"/>
        <w:left w:val="none" w:sz="0" w:space="0" w:color="auto"/>
        <w:bottom w:val="none" w:sz="0" w:space="0" w:color="auto"/>
        <w:right w:val="none" w:sz="0" w:space="0" w:color="auto"/>
      </w:divBdr>
    </w:div>
    <w:div w:id="838547543">
      <w:bodyDiv w:val="1"/>
      <w:marLeft w:val="0"/>
      <w:marRight w:val="0"/>
      <w:marTop w:val="0"/>
      <w:marBottom w:val="0"/>
      <w:divBdr>
        <w:top w:val="none" w:sz="0" w:space="0" w:color="auto"/>
        <w:left w:val="none" w:sz="0" w:space="0" w:color="auto"/>
        <w:bottom w:val="none" w:sz="0" w:space="0" w:color="auto"/>
        <w:right w:val="none" w:sz="0" w:space="0" w:color="auto"/>
      </w:divBdr>
    </w:div>
    <w:div w:id="989867919">
      <w:bodyDiv w:val="1"/>
      <w:marLeft w:val="0"/>
      <w:marRight w:val="0"/>
      <w:marTop w:val="0"/>
      <w:marBottom w:val="0"/>
      <w:divBdr>
        <w:top w:val="none" w:sz="0" w:space="0" w:color="auto"/>
        <w:left w:val="none" w:sz="0" w:space="0" w:color="auto"/>
        <w:bottom w:val="none" w:sz="0" w:space="0" w:color="auto"/>
        <w:right w:val="none" w:sz="0" w:space="0" w:color="auto"/>
      </w:divBdr>
    </w:div>
    <w:div w:id="1606376041">
      <w:bodyDiv w:val="1"/>
      <w:marLeft w:val="0"/>
      <w:marRight w:val="0"/>
      <w:marTop w:val="0"/>
      <w:marBottom w:val="0"/>
      <w:divBdr>
        <w:top w:val="none" w:sz="0" w:space="0" w:color="auto"/>
        <w:left w:val="none" w:sz="0" w:space="0" w:color="auto"/>
        <w:bottom w:val="none" w:sz="0" w:space="0" w:color="auto"/>
        <w:right w:val="none" w:sz="0" w:space="0" w:color="auto"/>
      </w:divBdr>
    </w:div>
    <w:div w:id="1838960175">
      <w:bodyDiv w:val="1"/>
      <w:marLeft w:val="0"/>
      <w:marRight w:val="0"/>
      <w:marTop w:val="0"/>
      <w:marBottom w:val="0"/>
      <w:divBdr>
        <w:top w:val="none" w:sz="0" w:space="0" w:color="auto"/>
        <w:left w:val="none" w:sz="0" w:space="0" w:color="auto"/>
        <w:bottom w:val="none" w:sz="0" w:space="0" w:color="auto"/>
        <w:right w:val="none" w:sz="0" w:space="0" w:color="auto"/>
      </w:divBdr>
    </w:div>
    <w:div w:id="2007903928">
      <w:bodyDiv w:val="1"/>
      <w:marLeft w:val="0"/>
      <w:marRight w:val="0"/>
      <w:marTop w:val="0"/>
      <w:marBottom w:val="0"/>
      <w:divBdr>
        <w:top w:val="none" w:sz="0" w:space="0" w:color="auto"/>
        <w:left w:val="none" w:sz="0" w:space="0" w:color="auto"/>
        <w:bottom w:val="none" w:sz="0" w:space="0" w:color="auto"/>
        <w:right w:val="none" w:sz="0" w:space="0" w:color="auto"/>
      </w:divBdr>
    </w:div>
    <w:div w:id="21425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05F0B8070247759C980ADBC6270CBD"/>
        <w:category>
          <w:name w:val="General"/>
          <w:gallery w:val="placeholder"/>
        </w:category>
        <w:types>
          <w:type w:val="bbPlcHdr"/>
        </w:types>
        <w:behaviors>
          <w:behavior w:val="content"/>
        </w:behaviors>
        <w:guid w:val="{8273A838-9715-46FA-9BE3-BF851ED7B48E}"/>
      </w:docPartPr>
      <w:docPartBody>
        <w:p w:rsidR="00AA4BFB" w:rsidRDefault="00600C67" w:rsidP="00600C67">
          <w:pPr>
            <w:pStyle w:val="A405F0B8070247759C980ADBC6270CBD"/>
          </w:pPr>
          <w:r>
            <w:rPr>
              <w:caps/>
              <w:color w:val="FFFFFF" w:themeColor="background1"/>
            </w:rPr>
            <w:t>[Type the document title]</w:t>
          </w:r>
        </w:p>
      </w:docPartBody>
    </w:docPart>
    <w:docPart>
      <w:docPartPr>
        <w:name w:val="E8CF4B46F3D44B0F84510FE03C94EB50"/>
        <w:category>
          <w:name w:val="General"/>
          <w:gallery w:val="placeholder"/>
        </w:category>
        <w:types>
          <w:type w:val="bbPlcHdr"/>
        </w:types>
        <w:behaviors>
          <w:behavior w:val="content"/>
        </w:behaviors>
        <w:guid w:val="{1D058FA7-75C6-4A63-B656-9B98105A22D1}"/>
      </w:docPartPr>
      <w:docPartBody>
        <w:p w:rsidR="00AA4BFB" w:rsidRDefault="00600C67" w:rsidP="00600C67">
          <w:pPr>
            <w:pStyle w:val="E8CF4B46F3D44B0F84510FE03C94EB5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aettenschweiler">
    <w:altName w:val="Impact"/>
    <w:panose1 w:val="020B070604090206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A74F7"/>
    <w:rsid w:val="00040E7D"/>
    <w:rsid w:val="00212430"/>
    <w:rsid w:val="0040728F"/>
    <w:rsid w:val="004D6E75"/>
    <w:rsid w:val="00551C94"/>
    <w:rsid w:val="00573764"/>
    <w:rsid w:val="00600C67"/>
    <w:rsid w:val="00721D24"/>
    <w:rsid w:val="008D232F"/>
    <w:rsid w:val="00A0502A"/>
    <w:rsid w:val="00AA4BFB"/>
    <w:rsid w:val="00AA74F7"/>
    <w:rsid w:val="00CD39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4AA2B55CF4E52B36B5FA7EB0EC513">
    <w:name w:val="55B4AA2B55CF4E52B36B5FA7EB0EC513"/>
    <w:rsid w:val="00AA74F7"/>
  </w:style>
  <w:style w:type="paragraph" w:customStyle="1" w:styleId="DC9137C05F11438691BE9ED853CA85F9">
    <w:name w:val="DC9137C05F11438691BE9ED853CA85F9"/>
    <w:rsid w:val="00AA74F7"/>
  </w:style>
  <w:style w:type="paragraph" w:customStyle="1" w:styleId="229E2149156D4CD384DAFC764F2D3ED7">
    <w:name w:val="229E2149156D4CD384DAFC764F2D3ED7"/>
    <w:rsid w:val="00AA74F7"/>
  </w:style>
  <w:style w:type="paragraph" w:customStyle="1" w:styleId="E4EF53E2D635472486ED7129AC4FCF4E">
    <w:name w:val="E4EF53E2D635472486ED7129AC4FCF4E"/>
    <w:rsid w:val="00AA74F7"/>
  </w:style>
  <w:style w:type="paragraph" w:customStyle="1" w:styleId="BE8BA1C0557C485590F38B4552D8C05C">
    <w:name w:val="BE8BA1C0557C485590F38B4552D8C05C"/>
    <w:rsid w:val="00AA74F7"/>
  </w:style>
  <w:style w:type="paragraph" w:customStyle="1" w:styleId="E426D4248F184E56A172CDAB860EE898">
    <w:name w:val="E426D4248F184E56A172CDAB860EE898"/>
    <w:rsid w:val="00AA74F7"/>
  </w:style>
  <w:style w:type="paragraph" w:customStyle="1" w:styleId="4D56099B4F3A42B3ADEFFD4222BFEF18">
    <w:name w:val="4D56099B4F3A42B3ADEFFD4222BFEF18"/>
    <w:rsid w:val="00AA74F7"/>
  </w:style>
  <w:style w:type="paragraph" w:customStyle="1" w:styleId="A405F0B8070247759C980ADBC6270CBD">
    <w:name w:val="A405F0B8070247759C980ADBC6270CBD"/>
    <w:rsid w:val="00600C67"/>
  </w:style>
  <w:style w:type="paragraph" w:customStyle="1" w:styleId="E8CF4B46F3D44B0F84510FE03C94EB50">
    <w:name w:val="E8CF4B46F3D44B0F84510FE03C94EB50"/>
    <w:rsid w:val="00600C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32438-5386-42FD-9F52-5DA55F225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11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MY SCHOOL : REQUIREMENT SPEC</vt:lpstr>
    </vt:vector>
  </TitlesOfParts>
  <Company>Alcatel-Lucent</Company>
  <LinksUpToDate>false</LinksUpToDate>
  <CharactersWithSpaces>16727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SCHOOL : REQUIREMENT SPEC</dc:title>
  <dc:creator>Connie Giordano</dc:creator>
  <cp:lastModifiedBy>Accolite</cp:lastModifiedBy>
  <cp:revision>2683</cp:revision>
  <dcterms:created xsi:type="dcterms:W3CDTF">2016-06-02T10:12:00Z</dcterms:created>
  <dcterms:modified xsi:type="dcterms:W3CDTF">2016-10-14T01:40:00Z</dcterms:modified>
</cp:coreProperties>
</file>